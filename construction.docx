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800" w:right="206" w:hanging="0"/>
        <w:rPr/>
      </w:pPr>
      <w:r>
        <w:rPr/>
        <w:t xml:space="preserve"> </w:t>
      </w:r>
    </w:p>
    <w:p>
      <w:pPr>
        <w:pStyle w:val="Normal"/>
        <w:ind w:left="540" w:right="206" w:hanging="0"/>
        <w:rPr/>
      </w:pPr>
      <w:r>
        <w:rPr/>
        <w:t xml:space="preserve"> </w:t>
      </w:r>
    </w:p>
    <w:p>
      <w:pPr>
        <w:pStyle w:val="Normal"/>
        <w:spacing w:lineRule="auto" w:line="192"/>
        <w:ind w:left="-567" w:right="206" w:hanging="0"/>
        <w:jc w:val="center"/>
        <w:rPr>
          <w:rFonts w:cs="Calibri" w:cstheme="minorHAnsi"/>
          <w:b/>
          <w:b/>
          <w:color w:val="2D3580"/>
          <w:sz w:val="100"/>
          <w:szCs w:val="100"/>
          <w:lang w:val="en-US"/>
        </w:rPr>
      </w:pPr>
      <w:r>
        <w:rPr>
          <w:rFonts w:cs="Calibri" w:cstheme="minorHAnsi"/>
          <w:b/>
          <w:color w:val="2D3580"/>
          <w:sz w:val="100"/>
          <w:szCs w:val="100"/>
          <w:lang w:val="en-US"/>
        </w:rPr>
        <w:t>Project SRS</w:t>
      </w:r>
    </w:p>
    <w:p>
      <w:pPr>
        <w:pStyle w:val="Normal"/>
        <w:ind w:left="-567" w:right="206" w:hanging="0"/>
        <w:rPr/>
      </w:pPr>
      <w:r>
        <w:drawing>
          <wp:anchor behindDoc="0" distT="0" distB="0" distL="114300" distR="114300" simplePos="0" locked="0" layoutInCell="1" allowOverlap="1" relativeHeight="21">
            <wp:simplePos x="0" y="0"/>
            <wp:positionH relativeFrom="margin">
              <wp:posOffset>-290830</wp:posOffset>
            </wp:positionH>
            <wp:positionV relativeFrom="paragraph">
              <wp:posOffset>236220</wp:posOffset>
            </wp:positionV>
            <wp:extent cx="6833235" cy="4811395"/>
            <wp:effectExtent l="0" t="0" r="0" b="0"/>
            <wp:wrapTight wrapText="bothSides">
              <wp:wrapPolygon edited="0">
                <wp:start x="5951" y="0"/>
                <wp:lineTo x="2817" y="851"/>
                <wp:lineTo x="1733" y="1280"/>
                <wp:lineTo x="1191" y="2049"/>
                <wp:lineTo x="1071" y="2306"/>
                <wp:lineTo x="1071" y="2734"/>
                <wp:lineTo x="709" y="3844"/>
                <wp:lineTo x="889" y="4016"/>
                <wp:lineTo x="2336" y="4100"/>
                <wp:lineTo x="2457" y="5810"/>
                <wp:lineTo x="2697" y="6837"/>
                <wp:lineTo x="2757" y="7178"/>
                <wp:lineTo x="3721" y="8203"/>
                <wp:lineTo x="4083" y="8203"/>
                <wp:lineTo x="4384" y="9571"/>
                <wp:lineTo x="4927" y="10939"/>
                <wp:lineTo x="4927" y="12306"/>
                <wp:lineTo x="5107" y="13675"/>
                <wp:lineTo x="5168" y="13759"/>
                <wp:lineTo x="10589" y="15042"/>
                <wp:lineTo x="-14" y="15983"/>
                <wp:lineTo x="-14" y="21539"/>
                <wp:lineTo x="21434" y="21539"/>
                <wp:lineTo x="21555" y="15983"/>
                <wp:lineTo x="10709" y="15042"/>
                <wp:lineTo x="5770" y="13675"/>
                <wp:lineTo x="16735" y="13675"/>
                <wp:lineTo x="17760" y="12989"/>
                <wp:lineTo x="17458" y="12306"/>
                <wp:lineTo x="17277" y="10254"/>
                <wp:lineTo x="16855" y="9571"/>
                <wp:lineTo x="15229" y="8203"/>
                <wp:lineTo x="15289" y="6837"/>
                <wp:lineTo x="15531" y="6837"/>
                <wp:lineTo x="15772" y="5981"/>
                <wp:lineTo x="15772" y="5468"/>
                <wp:lineTo x="16193" y="4100"/>
                <wp:lineTo x="16374" y="2734"/>
                <wp:lineTo x="16615" y="1366"/>
                <wp:lineTo x="16675" y="851"/>
                <wp:lineTo x="11494" y="84"/>
                <wp:lineTo x="6733" y="0"/>
                <wp:lineTo x="5951" y="0"/>
              </wp:wrapPolygon>
            </wp:wrapTight>
            <wp:docPr id="1"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7" descr=""/>
                    <pic:cNvPicPr>
                      <a:picLocks noChangeAspect="1" noChangeArrowheads="1"/>
                    </pic:cNvPicPr>
                  </pic:nvPicPr>
                  <pic:blipFill>
                    <a:blip r:embed="rId2"/>
                    <a:srcRect l="1340" t="0" r="-1340" b="0"/>
                    <a:stretch>
                      <a:fillRect/>
                    </a:stretch>
                  </pic:blipFill>
                  <pic:spPr bwMode="auto">
                    <a:xfrm>
                      <a:off x="0" y="0"/>
                      <a:ext cx="6833235" cy="4811395"/>
                    </a:xfrm>
                    <a:prstGeom prst="rect">
                      <a:avLst/>
                    </a:prstGeom>
                  </pic:spPr>
                </pic:pic>
              </a:graphicData>
            </a:graphic>
          </wp:anchor>
        </w:drawing>
      </w:r>
      <w:r>
        <w:rPr/>
        <w:t xml:space="preserve"> </w:t>
      </w:r>
      <w:r>
        <w:rPr/>
        <w:t xml:space="preserve"> </w:t>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w:r>
    </w:p>
    <w:p>
      <w:pPr>
        <w:pStyle w:val="Normal"/>
        <w:ind w:left="-567" w:right="206" w:hanging="0"/>
        <w:rPr/>
      </w:pPr>
      <w:r>
        <w:rPr/>
        <mc:AlternateContent>
          <mc:Choice Requires="wps">
            <w:drawing>
              <wp:anchor behindDoc="0" distT="45720" distB="45720" distL="114300" distR="114300" simplePos="0" locked="0" layoutInCell="1" allowOverlap="1" relativeHeight="41" wp14:anchorId="7FD08015">
                <wp:simplePos x="0" y="0"/>
                <wp:positionH relativeFrom="column">
                  <wp:posOffset>-635</wp:posOffset>
                </wp:positionH>
                <wp:positionV relativeFrom="paragraph">
                  <wp:posOffset>600075</wp:posOffset>
                </wp:positionV>
                <wp:extent cx="6237605" cy="641985"/>
                <wp:effectExtent l="0" t="0" r="0" b="6350"/>
                <wp:wrapSquare wrapText="bothSides"/>
                <wp:docPr id="2" name="Text Box 1"/>
                <a:graphic xmlns:a="http://schemas.openxmlformats.org/drawingml/2006/main">
                  <a:graphicData uri="http://schemas.microsoft.com/office/word/2010/wordprocessingShape">
                    <wps:wsp>
                      <wps:cNvSpPr/>
                      <wps:spPr>
                        <a:xfrm>
                          <a:off x="0" y="0"/>
                          <a:ext cx="6237000" cy="641520"/>
                        </a:xfrm>
                        <a:prstGeom prst="rect">
                          <a:avLst/>
                        </a:prstGeom>
                        <a:noFill/>
                        <a:ln w="9360">
                          <a:noFill/>
                        </a:ln>
                      </wps:spPr>
                      <wps:style>
                        <a:lnRef idx="0"/>
                        <a:fillRef idx="0"/>
                        <a:effectRef idx="0"/>
                        <a:fontRef idx="minor"/>
                      </wps:style>
                      <wps:txbx>
                        <w:txbxContent>
                          <w:p>
                            <w:pPr>
                              <w:pStyle w:val="FrameContents"/>
                              <w:spacing w:before="0" w:after="160"/>
                              <w:jc w:val="center"/>
                              <w:rPr>
                                <w:color w:val="434547"/>
                                <w:sz w:val="56"/>
                                <w:szCs w:val="56"/>
                                <w:lang w:val="en-US"/>
                              </w:rPr>
                            </w:pPr>
                            <w:r>
                              <w:rPr>
                                <w:color w:val="434547"/>
                                <w:sz w:val="56"/>
                                <w:szCs w:val="56"/>
                                <w:lang w:val="en-US"/>
                              </w:rPr>
                              <w:t xml:space="preserve">Construction CRM Web Panel </w:t>
                            </w:r>
                          </w:p>
                        </w:txbxContent>
                      </wps:txbx>
                      <wps:bodyPr>
                        <a:noAutofit/>
                      </wps:bodyPr>
                    </wps:wsp>
                  </a:graphicData>
                </a:graphic>
              </wp:anchor>
            </w:drawing>
          </mc:Choice>
          <mc:Fallback>
            <w:pict>
              <v:rect id="shape_0" ID="Text Box 1" stroked="f" style="position:absolute;margin-left:-0.05pt;margin-top:47.25pt;width:491.05pt;height:50.45pt" wp14:anchorId="7FD08015">
                <w10:wrap type="square"/>
                <v:fill o:detectmouseclick="t" on="false"/>
                <v:stroke color="#3465a4" weight="9360" joinstyle="miter" endcap="flat"/>
                <v:textbox>
                  <w:txbxContent>
                    <w:p>
                      <w:pPr>
                        <w:pStyle w:val="FrameContents"/>
                        <w:spacing w:before="0" w:after="160"/>
                        <w:jc w:val="center"/>
                        <w:rPr>
                          <w:color w:val="434547"/>
                          <w:sz w:val="56"/>
                          <w:szCs w:val="56"/>
                          <w:lang w:val="en-US"/>
                        </w:rPr>
                      </w:pPr>
                      <w:r>
                        <w:rPr>
                          <w:color w:val="434547"/>
                          <w:sz w:val="56"/>
                          <w:szCs w:val="56"/>
                          <w:lang w:val="en-US"/>
                        </w:rPr>
                        <w:t xml:space="preserve">Construction CRM Web Panel </w:t>
                      </w:r>
                    </w:p>
                  </w:txbxContent>
                </v:textbox>
              </v:rect>
            </w:pict>
          </mc:Fallback>
        </mc:AlternateContent>
      </w:r>
    </w:p>
    <w:p>
      <w:pPr>
        <w:pStyle w:val="Normal"/>
        <w:ind w:right="206" w:hanging="0"/>
        <w:rPr/>
      </w:pPr>
      <w:r>
        <w:rPr/>
      </w:r>
    </w:p>
    <w:p>
      <w:pPr>
        <w:pStyle w:val="Normal"/>
        <w:ind w:right="206" w:hanging="0"/>
        <w:rPr/>
      </w:pPr>
      <w:r>
        <mc:AlternateContent>
          <mc:Choice Requires="wps">
            <w:drawing>
              <wp:anchor behindDoc="0" distT="45720" distB="45720" distL="114300" distR="114300" simplePos="0" locked="0" layoutInCell="1" allowOverlap="1" relativeHeight="42" wp14:anchorId="1758D522">
                <wp:simplePos x="0" y="0"/>
                <wp:positionH relativeFrom="column">
                  <wp:posOffset>1270</wp:posOffset>
                </wp:positionH>
                <wp:positionV relativeFrom="paragraph">
                  <wp:posOffset>243840</wp:posOffset>
                </wp:positionV>
                <wp:extent cx="1944370" cy="330200"/>
                <wp:effectExtent l="0" t="0" r="0" b="0"/>
                <wp:wrapSquare wrapText="bothSides"/>
                <wp:docPr id="4" name="Text Box 2"/>
                <a:graphic xmlns:a="http://schemas.openxmlformats.org/drawingml/2006/main">
                  <a:graphicData uri="http://schemas.microsoft.com/office/word/2010/wordprocessingShape">
                    <wps:wsp>
                      <wps:cNvSpPr/>
                      <wps:spPr>
                        <a:xfrm>
                          <a:off x="0" y="0"/>
                          <a:ext cx="1943640" cy="329400"/>
                        </a:xfrm>
                        <a:prstGeom prst="rect">
                          <a:avLst/>
                        </a:prstGeom>
                        <a:noFill/>
                        <a:ln w="9360">
                          <a:noFill/>
                        </a:ln>
                      </wps:spPr>
                      <wps:style>
                        <a:lnRef idx="0"/>
                        <a:fillRef idx="0"/>
                        <a:effectRef idx="0"/>
                        <a:fontRef idx="minor"/>
                      </wps:style>
                      <wps:txbx>
                        <w:txbxContent>
                          <w:p>
                            <w:pPr>
                              <w:pStyle w:val="FrameContents"/>
                              <w:spacing w:before="0" w:after="160"/>
                              <w:rPr>
                                <w:rFonts w:cs="Calibri" w:cstheme="minorHAnsi"/>
                                <w:b/>
                                <w:b/>
                                <w:color w:val="2D3580"/>
                                <w:sz w:val="32"/>
                                <w:szCs w:val="32"/>
                              </w:rPr>
                            </w:pPr>
                            <w:r>
                              <w:rPr>
                                <w:rFonts w:cs="Calibri" w:cstheme="minorHAnsi"/>
                                <w:b/>
                                <w:color w:val="2D3580"/>
                                <w:sz w:val="32"/>
                                <w:szCs w:val="32"/>
                              </w:rPr>
                              <w:t>Prepared For</w:t>
                            </w:r>
                          </w:p>
                        </w:txbxContent>
                      </wps:txbx>
                      <wps:bodyPr>
                        <a:noAutofit/>
                      </wps:bodyPr>
                    </wps:wsp>
                  </a:graphicData>
                </a:graphic>
              </wp:anchor>
            </w:drawing>
          </mc:Choice>
          <mc:Fallback>
            <w:pict>
              <v:rect id="shape_0" ID="Text Box 2" stroked="f" style="position:absolute;margin-left:0.1pt;margin-top:19.2pt;width:153pt;height:25.9pt" wp14:anchorId="1758D522">
                <w10:wrap type="square"/>
                <v:fill o:detectmouseclick="t" on="false"/>
                <v:stroke color="#3465a4" weight="9360" joinstyle="miter" endcap="flat"/>
                <v:textbox>
                  <w:txbxContent>
                    <w:p>
                      <w:pPr>
                        <w:pStyle w:val="FrameContents"/>
                        <w:spacing w:before="0" w:after="160"/>
                        <w:rPr>
                          <w:rFonts w:cs="Calibri" w:cstheme="minorHAnsi"/>
                          <w:b/>
                          <w:b/>
                          <w:color w:val="2D3580"/>
                          <w:sz w:val="32"/>
                          <w:szCs w:val="32"/>
                        </w:rPr>
                      </w:pPr>
                      <w:r>
                        <w:rPr>
                          <w:rFonts w:cs="Calibri" w:cstheme="minorHAnsi"/>
                          <w:b/>
                          <w:color w:val="2D3580"/>
                          <w:sz w:val="32"/>
                          <w:szCs w:val="32"/>
                        </w:rPr>
                        <w:t>Prepared For</w:t>
                      </w:r>
                    </w:p>
                  </w:txbxContent>
                </v:textbox>
              </v:rect>
            </w:pict>
          </mc:Fallback>
        </mc:AlternateContent>
        <mc:AlternateContent>
          <mc:Choice Requires="wps">
            <w:drawing>
              <wp:anchor behindDoc="0" distT="45720" distB="45720" distL="114300" distR="114300" simplePos="0" locked="0" layoutInCell="1" allowOverlap="1" relativeHeight="45" wp14:anchorId="2449D3A5">
                <wp:simplePos x="0" y="0"/>
                <wp:positionH relativeFrom="column">
                  <wp:posOffset>2425700</wp:posOffset>
                </wp:positionH>
                <wp:positionV relativeFrom="paragraph">
                  <wp:posOffset>235585</wp:posOffset>
                </wp:positionV>
                <wp:extent cx="1540510" cy="403225"/>
                <wp:effectExtent l="0" t="0" r="0" b="0"/>
                <wp:wrapSquare wrapText="bothSides"/>
                <wp:docPr id="6" name="Text Box 5"/>
                <a:graphic xmlns:a="http://schemas.openxmlformats.org/drawingml/2006/main">
                  <a:graphicData uri="http://schemas.microsoft.com/office/word/2010/wordprocessingShape">
                    <wps:wsp>
                      <wps:cNvSpPr/>
                      <wps:spPr>
                        <a:xfrm>
                          <a:off x="0" y="0"/>
                          <a:ext cx="1539720" cy="402480"/>
                        </a:xfrm>
                        <a:prstGeom prst="rect">
                          <a:avLst/>
                        </a:prstGeom>
                        <a:noFill/>
                        <a:ln w="9360">
                          <a:noFill/>
                        </a:ln>
                      </wps:spPr>
                      <wps:style>
                        <a:lnRef idx="0"/>
                        <a:fillRef idx="0"/>
                        <a:effectRef idx="0"/>
                        <a:fontRef idx="minor"/>
                      </wps:style>
                      <wps:txbx>
                        <w:txbxContent>
                          <w:p>
                            <w:pPr>
                              <w:pStyle w:val="FrameContents"/>
                              <w:spacing w:before="0" w:after="160"/>
                              <w:rPr>
                                <w:rFonts w:cs="Calibri" w:cstheme="minorHAnsi"/>
                                <w:b/>
                                <w:b/>
                                <w:color w:val="2D3580"/>
                                <w:sz w:val="32"/>
                                <w:szCs w:val="32"/>
                                <w:lang w:val="en-US"/>
                              </w:rPr>
                            </w:pPr>
                            <w:r>
                              <w:rPr>
                                <w:rFonts w:cs="Calibri" w:cstheme="minorHAnsi"/>
                                <w:b/>
                                <w:color w:val="2D3580"/>
                                <w:sz w:val="32"/>
                                <w:szCs w:val="32"/>
                                <w:lang w:val="en-US"/>
                              </w:rPr>
                              <w:t>Version</w:t>
                            </w:r>
                          </w:p>
                        </w:txbxContent>
                      </wps:txbx>
                      <wps:bodyPr>
                        <a:noAutofit/>
                      </wps:bodyPr>
                    </wps:wsp>
                  </a:graphicData>
                </a:graphic>
              </wp:anchor>
            </w:drawing>
          </mc:Choice>
          <mc:Fallback>
            <w:pict>
              <v:rect id="shape_0" ID="Text Box 5" stroked="f" style="position:absolute;margin-left:191pt;margin-top:18.55pt;width:121.2pt;height:31.65pt" wp14:anchorId="2449D3A5">
                <w10:wrap type="square"/>
                <v:fill o:detectmouseclick="t" on="false"/>
                <v:stroke color="#3465a4" weight="9360" joinstyle="miter" endcap="flat"/>
                <v:textbox>
                  <w:txbxContent>
                    <w:p>
                      <w:pPr>
                        <w:pStyle w:val="FrameContents"/>
                        <w:spacing w:before="0" w:after="160"/>
                        <w:rPr>
                          <w:rFonts w:cs="Calibri" w:cstheme="minorHAnsi"/>
                          <w:b/>
                          <w:b/>
                          <w:color w:val="2D3580"/>
                          <w:sz w:val="32"/>
                          <w:szCs w:val="32"/>
                          <w:lang w:val="en-US"/>
                        </w:rPr>
                      </w:pPr>
                      <w:r>
                        <w:rPr>
                          <w:rFonts w:cs="Calibri" w:cstheme="minorHAnsi"/>
                          <w:b/>
                          <w:color w:val="2D3580"/>
                          <w:sz w:val="32"/>
                          <w:szCs w:val="32"/>
                          <w:lang w:val="en-US"/>
                        </w:rPr>
                        <w:t>Version</w:t>
                      </w:r>
                    </w:p>
                  </w:txbxContent>
                </v:textbox>
              </v:rect>
            </w:pict>
          </mc:Fallback>
        </mc:AlternateContent>
        <mc:AlternateContent>
          <mc:Choice Requires="wps">
            <w:drawing>
              <wp:anchor behindDoc="0" distT="45720" distB="45720" distL="114300" distR="114300" simplePos="0" locked="0" layoutInCell="1" allowOverlap="1" relativeHeight="48" wp14:anchorId="6137E91E">
                <wp:simplePos x="0" y="0"/>
                <wp:positionH relativeFrom="column">
                  <wp:posOffset>4545330</wp:posOffset>
                </wp:positionH>
                <wp:positionV relativeFrom="paragraph">
                  <wp:posOffset>264160</wp:posOffset>
                </wp:positionV>
                <wp:extent cx="941070" cy="360680"/>
                <wp:effectExtent l="0" t="0" r="0" b="1905"/>
                <wp:wrapSquare wrapText="bothSides"/>
                <wp:docPr id="8" name="Text Box 8"/>
                <a:graphic xmlns:a="http://schemas.openxmlformats.org/drawingml/2006/main">
                  <a:graphicData uri="http://schemas.microsoft.com/office/word/2010/wordprocessingShape">
                    <wps:wsp>
                      <wps:cNvSpPr/>
                      <wps:spPr>
                        <a:xfrm>
                          <a:off x="0" y="0"/>
                          <a:ext cx="940320" cy="360000"/>
                        </a:xfrm>
                        <a:prstGeom prst="rect">
                          <a:avLst/>
                        </a:prstGeom>
                        <a:noFill/>
                        <a:ln w="9360">
                          <a:noFill/>
                        </a:ln>
                      </wps:spPr>
                      <wps:style>
                        <a:lnRef idx="0"/>
                        <a:fillRef idx="0"/>
                        <a:effectRef idx="0"/>
                        <a:fontRef idx="minor"/>
                      </wps:style>
                      <wps:txbx>
                        <w:txbxContent>
                          <w:p>
                            <w:pPr>
                              <w:pStyle w:val="FrameContents"/>
                              <w:spacing w:before="0" w:after="160"/>
                              <w:ind w:left="360" w:right="-540" w:hanging="0"/>
                              <w:rPr>
                                <w:rFonts w:cs="Calibri" w:cstheme="minorHAnsi"/>
                                <w:b/>
                                <w:b/>
                                <w:color w:val="2D3580"/>
                                <w:sz w:val="32"/>
                                <w:szCs w:val="32"/>
                              </w:rPr>
                            </w:pPr>
                            <w:r>
                              <w:rPr>
                                <w:rFonts w:cs="Calibri" w:cstheme="minorHAnsi"/>
                                <w:b/>
                                <w:color w:val="2D3580"/>
                                <w:sz w:val="32"/>
                                <w:szCs w:val="32"/>
                              </w:rPr>
                              <w:t>Date</w:t>
                            </w:r>
                          </w:p>
                        </w:txbxContent>
                      </wps:txbx>
                      <wps:bodyPr>
                        <a:noAutofit/>
                      </wps:bodyPr>
                    </wps:wsp>
                  </a:graphicData>
                </a:graphic>
              </wp:anchor>
            </w:drawing>
          </mc:Choice>
          <mc:Fallback>
            <w:pict>
              <v:rect id="shape_0" ID="Text Box 8" stroked="f" style="position:absolute;margin-left:357.9pt;margin-top:20.8pt;width:74pt;height:28.3pt" wp14:anchorId="6137E91E">
                <w10:wrap type="square"/>
                <v:fill o:detectmouseclick="t" on="false"/>
                <v:stroke color="#3465a4" weight="9360" joinstyle="miter" endcap="flat"/>
                <v:textbox>
                  <w:txbxContent>
                    <w:p>
                      <w:pPr>
                        <w:pStyle w:val="FrameContents"/>
                        <w:spacing w:before="0" w:after="160"/>
                        <w:ind w:left="360" w:right="-540" w:hanging="0"/>
                        <w:rPr>
                          <w:rFonts w:cs="Calibri" w:cstheme="minorHAnsi"/>
                          <w:b/>
                          <w:b/>
                          <w:color w:val="2D3580"/>
                          <w:sz w:val="32"/>
                          <w:szCs w:val="32"/>
                        </w:rPr>
                      </w:pPr>
                      <w:r>
                        <w:rPr>
                          <w:rFonts w:cs="Calibri" w:cstheme="minorHAnsi"/>
                          <w:b/>
                          <w:color w:val="2D3580"/>
                          <w:sz w:val="32"/>
                          <w:szCs w:val="32"/>
                        </w:rPr>
                        <w:t>Date</w:t>
                      </w:r>
                    </w:p>
                  </w:txbxContent>
                </v:textbox>
              </v:rect>
            </w:pict>
          </mc:Fallback>
        </mc:AlternateContent>
      </w:r>
      <w:r>
        <w:rPr/>
        <w:t xml:space="preserve">       </w:t>
      </w:r>
    </w:p>
    <w:p>
      <w:pPr>
        <w:pStyle w:val="Normal"/>
        <w:ind w:right="206" w:hanging="0"/>
        <w:rPr/>
      </w:pPr>
      <w:bookmarkStart w:id="0" w:name="_Toc136595554"/>
      <w:bookmarkStart w:id="1" w:name="_Toc136541490"/>
      <w:bookmarkStart w:id="2" w:name="_Toc136539229"/>
      <w:bookmarkEnd w:id="0"/>
      <w:bookmarkEnd w:id="1"/>
      <w:bookmarkEnd w:id="2"/>
      <w:r>
        <mc:AlternateContent>
          <mc:Choice Requires="wps">
            <w:drawing>
              <wp:anchor behindDoc="0" distT="45720" distB="45720" distL="114300" distR="114300" simplePos="0" locked="0" layoutInCell="1" allowOverlap="1" relativeHeight="43" wp14:anchorId="042968C7">
                <wp:simplePos x="0" y="0"/>
                <wp:positionH relativeFrom="column">
                  <wp:posOffset>114935</wp:posOffset>
                </wp:positionH>
                <wp:positionV relativeFrom="paragraph">
                  <wp:posOffset>269875</wp:posOffset>
                </wp:positionV>
                <wp:extent cx="1488440" cy="396240"/>
                <wp:effectExtent l="0" t="0" r="0" b="4445"/>
                <wp:wrapSquare wrapText="bothSides"/>
                <wp:docPr id="10" name="Text Box 3"/>
                <a:graphic xmlns:a="http://schemas.openxmlformats.org/drawingml/2006/main">
                  <a:graphicData uri="http://schemas.microsoft.com/office/word/2010/wordprocessingShape">
                    <wps:wsp>
                      <wps:cNvSpPr/>
                      <wps:spPr>
                        <a:xfrm>
                          <a:off x="0" y="0"/>
                          <a:ext cx="1487880" cy="395640"/>
                        </a:xfrm>
                        <a:prstGeom prst="rect">
                          <a:avLst/>
                        </a:prstGeom>
                        <a:noFill/>
                        <a:ln w="9360">
                          <a:noFill/>
                        </a:ln>
                      </wps:spPr>
                      <wps:style>
                        <a:lnRef idx="0"/>
                        <a:fillRef idx="0"/>
                        <a:effectRef idx="0"/>
                        <a:fontRef idx="minor"/>
                      </wps:style>
                      <wps:txbx>
                        <w:txbxContent>
                          <w:p>
                            <w:pPr>
                              <w:pStyle w:val="FrameContents"/>
                              <w:spacing w:before="0" w:after="160"/>
                              <w:ind w:left="142" w:right="-374" w:hanging="322"/>
                              <w:rPr>
                                <w:rFonts w:cs="Calibri Light" w:cstheme="majorHAnsi"/>
                                <w:color w:val="434547"/>
                                <w:sz w:val="32"/>
                                <w:szCs w:val="32"/>
                                <w:lang w:val="en-US"/>
                              </w:rPr>
                            </w:pPr>
                            <w:r>
                              <w:rPr>
                                <w:rFonts w:cs="Calibri Light" w:cstheme="majorHAnsi"/>
                                <w:color w:val="434547"/>
                                <w:sz w:val="32"/>
                                <w:szCs w:val="32"/>
                                <w:lang w:val="en-US"/>
                              </w:rPr>
                              <w:t>Mr. Jonathan</w:t>
                            </w:r>
                          </w:p>
                        </w:txbxContent>
                      </wps:txbx>
                      <wps:bodyPr>
                        <a:noAutofit/>
                      </wps:bodyPr>
                    </wps:wsp>
                  </a:graphicData>
                </a:graphic>
              </wp:anchor>
            </w:drawing>
          </mc:Choice>
          <mc:Fallback>
            <w:pict>
              <v:rect id="shape_0" ID="Text Box 3" stroked="f" style="position:absolute;margin-left:9.05pt;margin-top:21.25pt;width:117.1pt;height:31.1pt" wp14:anchorId="042968C7">
                <w10:wrap type="square"/>
                <v:fill o:detectmouseclick="t" on="false"/>
                <v:stroke color="#3465a4" weight="9360" joinstyle="miter" endcap="flat"/>
                <v:textbox>
                  <w:txbxContent>
                    <w:p>
                      <w:pPr>
                        <w:pStyle w:val="FrameContents"/>
                        <w:spacing w:before="0" w:after="160"/>
                        <w:ind w:left="142" w:right="-374" w:hanging="322"/>
                        <w:rPr>
                          <w:rFonts w:cs="Calibri Light" w:cstheme="majorHAnsi"/>
                          <w:color w:val="434547"/>
                          <w:sz w:val="32"/>
                          <w:szCs w:val="32"/>
                          <w:lang w:val="en-US"/>
                        </w:rPr>
                      </w:pPr>
                      <w:r>
                        <w:rPr>
                          <w:rFonts w:cs="Calibri Light" w:cstheme="majorHAnsi"/>
                          <w:color w:val="434547"/>
                          <w:sz w:val="32"/>
                          <w:szCs w:val="32"/>
                          <w:lang w:val="en-US"/>
                        </w:rPr>
                        <w:t>Mr. Jonathan</w:t>
                      </w:r>
                    </w:p>
                  </w:txbxContent>
                </v:textbox>
              </v:rect>
            </w:pict>
          </mc:Fallback>
        </mc:AlternateContent>
        <mc:AlternateContent>
          <mc:Choice Requires="wps">
            <w:drawing>
              <wp:anchor behindDoc="0" distT="0" distB="0" distL="0" distR="0" simplePos="0" locked="0" layoutInCell="1" allowOverlap="1" relativeHeight="44" wp14:anchorId="02F730CB">
                <wp:simplePos x="0" y="0"/>
                <wp:positionH relativeFrom="column">
                  <wp:posOffset>1602105</wp:posOffset>
                </wp:positionH>
                <wp:positionV relativeFrom="paragraph">
                  <wp:posOffset>81280</wp:posOffset>
                </wp:positionV>
                <wp:extent cx="635" cy="549275"/>
                <wp:effectExtent l="0" t="0" r="38100" b="22860"/>
                <wp:wrapNone/>
                <wp:docPr id="12" name="Straight Connector 10"/>
                <a:graphic xmlns:a="http://schemas.openxmlformats.org/drawingml/2006/main">
                  <a:graphicData uri="http://schemas.microsoft.com/office/word/2010/wordprocessingShape">
                    <wps:wsp>
                      <wps:cNvSpPr/>
                      <wps:spPr>
                        <a:xfrm>
                          <a:off x="0" y="0"/>
                          <a:ext cx="0" cy="54864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6.15pt,6.4pt" to="126.15pt,49.55pt" ID="Straight Connector 10" stroked="t" style="position:absolute" wp14:anchorId="02F730CB">
                <v:stroke color="#d0cece"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46" wp14:anchorId="7627555B">
                <wp:simplePos x="0" y="0"/>
                <wp:positionH relativeFrom="column">
                  <wp:posOffset>2492375</wp:posOffset>
                </wp:positionH>
                <wp:positionV relativeFrom="paragraph">
                  <wp:posOffset>265430</wp:posOffset>
                </wp:positionV>
                <wp:extent cx="1376680" cy="389255"/>
                <wp:effectExtent l="0" t="0" r="0" b="0"/>
                <wp:wrapSquare wrapText="bothSides"/>
                <wp:docPr id="13" name="Text Box 7"/>
                <a:graphic xmlns:a="http://schemas.openxmlformats.org/drawingml/2006/main">
                  <a:graphicData uri="http://schemas.microsoft.com/office/word/2010/wordprocessingShape">
                    <wps:wsp>
                      <wps:cNvSpPr/>
                      <wps:spPr>
                        <a:xfrm>
                          <a:off x="0" y="0"/>
                          <a:ext cx="1375920" cy="388800"/>
                        </a:xfrm>
                        <a:prstGeom prst="rect">
                          <a:avLst/>
                        </a:prstGeom>
                        <a:noFill/>
                        <a:ln w="9360">
                          <a:noFill/>
                        </a:ln>
                      </wps:spPr>
                      <wps:style>
                        <a:lnRef idx="0"/>
                        <a:fillRef idx="0"/>
                        <a:effectRef idx="0"/>
                        <a:fontRef idx="minor"/>
                      </wps:style>
                      <wps:txbx>
                        <w:txbxContent>
                          <w:p>
                            <w:pPr>
                              <w:pStyle w:val="FrameContents"/>
                              <w:spacing w:before="0" w:after="160"/>
                              <w:rPr>
                                <w:rFonts w:cs="Calibri Light" w:cstheme="majorHAnsi"/>
                                <w:color w:val="434547"/>
                                <w:sz w:val="32"/>
                                <w:szCs w:val="32"/>
                              </w:rPr>
                            </w:pPr>
                            <w:r>
                              <w:rPr>
                                <w:rFonts w:cs="Calibri Light" w:cstheme="majorHAnsi"/>
                                <w:color w:val="434547"/>
                                <w:sz w:val="32"/>
                                <w:szCs w:val="32"/>
                              </w:rPr>
                              <w:t>V1.0</w:t>
                            </w:r>
                          </w:p>
                        </w:txbxContent>
                      </wps:txbx>
                      <wps:bodyPr>
                        <a:noAutofit/>
                      </wps:bodyPr>
                    </wps:wsp>
                  </a:graphicData>
                </a:graphic>
              </wp:anchor>
            </w:drawing>
          </mc:Choice>
          <mc:Fallback>
            <w:pict>
              <v:rect id="shape_0" ID="Text Box 7" stroked="f" style="position:absolute;margin-left:196.25pt;margin-top:20.9pt;width:108.3pt;height:30.55pt" wp14:anchorId="7627555B">
                <w10:wrap type="square"/>
                <v:fill o:detectmouseclick="t" on="false"/>
                <v:stroke color="#3465a4" weight="9360" joinstyle="miter" endcap="flat"/>
                <v:textbox>
                  <w:txbxContent>
                    <w:p>
                      <w:pPr>
                        <w:pStyle w:val="FrameContents"/>
                        <w:spacing w:before="0" w:after="160"/>
                        <w:rPr>
                          <w:rFonts w:cs="Calibri Light" w:cstheme="majorHAnsi"/>
                          <w:color w:val="434547"/>
                          <w:sz w:val="32"/>
                          <w:szCs w:val="32"/>
                        </w:rPr>
                      </w:pPr>
                      <w:r>
                        <w:rPr>
                          <w:rFonts w:cs="Calibri Light" w:cstheme="majorHAnsi"/>
                          <w:color w:val="434547"/>
                          <w:sz w:val="32"/>
                          <w:szCs w:val="32"/>
                        </w:rPr>
                        <w:t>V1.0</w:t>
                      </w:r>
                    </w:p>
                  </w:txbxContent>
                </v:textbox>
              </v:rect>
            </w:pict>
          </mc:Fallback>
        </mc:AlternateContent>
        <mc:AlternateContent>
          <mc:Choice Requires="wps">
            <w:drawing>
              <wp:anchor behindDoc="0" distT="0" distB="0" distL="0" distR="0" simplePos="0" locked="0" layoutInCell="1" allowOverlap="1" relativeHeight="47" wp14:anchorId="0A81E99F">
                <wp:simplePos x="0" y="0"/>
                <wp:positionH relativeFrom="column">
                  <wp:posOffset>4048125</wp:posOffset>
                </wp:positionH>
                <wp:positionV relativeFrom="paragraph">
                  <wp:posOffset>33020</wp:posOffset>
                </wp:positionV>
                <wp:extent cx="635" cy="549275"/>
                <wp:effectExtent l="0" t="0" r="38100" b="22860"/>
                <wp:wrapNone/>
                <wp:docPr id="15" name="Straight Connector 1246663813"/>
                <a:graphic xmlns:a="http://schemas.openxmlformats.org/drawingml/2006/main">
                  <a:graphicData uri="http://schemas.microsoft.com/office/word/2010/wordprocessingShape">
                    <wps:wsp>
                      <wps:cNvSpPr/>
                      <wps:spPr>
                        <a:xfrm>
                          <a:off x="0" y="0"/>
                          <a:ext cx="0" cy="54864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8.75pt,2.6pt" to="318.75pt,45.75pt" ID="Straight Connector 1246663813" stroked="t" style="position:absolute" wp14:anchorId="0A81E99F">
                <v:stroke color="#d0cece"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49" wp14:anchorId="5B6E7F74">
                <wp:simplePos x="0" y="0"/>
                <wp:positionH relativeFrom="column">
                  <wp:posOffset>4549140</wp:posOffset>
                </wp:positionH>
                <wp:positionV relativeFrom="paragraph">
                  <wp:posOffset>262255</wp:posOffset>
                </wp:positionV>
                <wp:extent cx="1960880" cy="403860"/>
                <wp:effectExtent l="0" t="0" r="0" b="0"/>
                <wp:wrapSquare wrapText="bothSides"/>
                <wp:docPr id="16" name="Text Box 9"/>
                <a:graphic xmlns:a="http://schemas.openxmlformats.org/drawingml/2006/main">
                  <a:graphicData uri="http://schemas.microsoft.com/office/word/2010/wordprocessingShape">
                    <wps:wsp>
                      <wps:cNvSpPr/>
                      <wps:spPr>
                        <a:xfrm>
                          <a:off x="0" y="0"/>
                          <a:ext cx="1960200" cy="403200"/>
                        </a:xfrm>
                        <a:prstGeom prst="rect">
                          <a:avLst/>
                        </a:prstGeom>
                        <a:noFill/>
                        <a:ln w="9360">
                          <a:noFill/>
                        </a:ln>
                      </wps:spPr>
                      <wps:style>
                        <a:lnRef idx="0"/>
                        <a:fillRef idx="0"/>
                        <a:effectRef idx="0"/>
                        <a:fontRef idx="minor"/>
                      </wps:style>
                      <wps:txbx>
                        <w:txbxContent>
                          <w:p>
                            <w:pPr>
                              <w:pStyle w:val="FrameContents"/>
                              <w:spacing w:before="0" w:after="160"/>
                              <w:ind w:left="360" w:hanging="0"/>
                              <w:rPr>
                                <w:rFonts w:cs="Calibri Light" w:cstheme="majorHAnsi"/>
                                <w:color w:val="434547"/>
                                <w:sz w:val="32"/>
                                <w:szCs w:val="32"/>
                              </w:rPr>
                            </w:pPr>
                            <w:r>
                              <w:rPr>
                                <w:rFonts w:cs="Calibri Light" w:cstheme="majorHAnsi"/>
                                <w:color w:val="434547"/>
                                <w:sz w:val="32"/>
                                <w:szCs w:val="32"/>
                              </w:rPr>
                              <w:t>April 1, 2024</w:t>
                            </w:r>
                          </w:p>
                        </w:txbxContent>
                      </wps:txbx>
                      <wps:bodyPr>
                        <a:noAutofit/>
                      </wps:bodyPr>
                    </wps:wsp>
                  </a:graphicData>
                </a:graphic>
              </wp:anchor>
            </w:drawing>
          </mc:Choice>
          <mc:Fallback>
            <w:pict>
              <v:rect id="shape_0" ID="Text Box 9" stroked="f" style="position:absolute;margin-left:358.2pt;margin-top:20.65pt;width:154.3pt;height:31.7pt" wp14:anchorId="5B6E7F74">
                <w10:wrap type="square"/>
                <v:fill o:detectmouseclick="t" on="false"/>
                <v:stroke color="#3465a4" weight="9360" joinstyle="miter" endcap="flat"/>
                <v:textbox>
                  <w:txbxContent>
                    <w:p>
                      <w:pPr>
                        <w:pStyle w:val="FrameContents"/>
                        <w:spacing w:before="0" w:after="160"/>
                        <w:ind w:left="360" w:hanging="0"/>
                        <w:rPr>
                          <w:rFonts w:cs="Calibri Light" w:cstheme="majorHAnsi"/>
                          <w:color w:val="434547"/>
                          <w:sz w:val="32"/>
                          <w:szCs w:val="32"/>
                        </w:rPr>
                      </w:pPr>
                      <w:r>
                        <w:rPr>
                          <w:rFonts w:cs="Calibri Light" w:cstheme="majorHAnsi"/>
                          <w:color w:val="434547"/>
                          <w:sz w:val="32"/>
                          <w:szCs w:val="32"/>
                        </w:rPr>
                        <w:t>April 1, 2024</w:t>
                      </w:r>
                    </w:p>
                  </w:txbxContent>
                </v:textbox>
              </v:rect>
            </w:pict>
          </mc:Fallback>
        </mc:AlternateContent>
      </w:r>
      <w:r>
        <w:rPr>
          <w:b/>
          <w:bCs/>
          <w:color w:val="366091"/>
          <w:szCs w:val="36"/>
        </w:rPr>
        <w:t xml:space="preserve"> </w:t>
      </w:r>
    </w:p>
    <w:p>
      <w:pPr>
        <w:pStyle w:val="Normal"/>
        <w:rPr/>
      </w:pPr>
      <w:r>
        <w:rPr/>
      </w:r>
    </w:p>
    <w:p>
      <w:pPr>
        <w:pStyle w:val="Normal"/>
        <w:ind w:right="206" w:hanging="0"/>
        <w:rPr/>
      </w:pPr>
      <w:r>
        <w:rPr/>
      </w:r>
    </w:p>
    <w:p>
      <w:pPr>
        <w:pStyle w:val="Normal"/>
        <w:ind w:right="206" w:hanging="0"/>
        <w:rPr/>
      </w:pPr>
      <w:r>
        <w:rPr/>
      </w:r>
      <w:bookmarkStart w:id="3" w:name="_Toc136595554"/>
      <w:bookmarkStart w:id="4" w:name="_Toc136541490"/>
      <w:bookmarkStart w:id="5" w:name="_Toc136539229"/>
      <w:bookmarkStart w:id="6" w:name="_Toc136595568"/>
      <w:bookmarkStart w:id="7" w:name="_Toc136541499"/>
      <w:bookmarkStart w:id="8" w:name="_Toc136539239"/>
      <w:bookmarkStart w:id="9" w:name="_Toc136595554"/>
      <w:bookmarkStart w:id="10" w:name="_Toc136541490"/>
      <w:bookmarkStart w:id="11" w:name="_Toc136539229"/>
      <w:bookmarkStart w:id="12" w:name="_Toc136595568"/>
      <w:bookmarkStart w:id="13" w:name="_Toc136541499"/>
      <w:bookmarkStart w:id="14" w:name="_Toc136539239"/>
      <w:bookmarkEnd w:id="9"/>
      <w:bookmarkEnd w:id="10"/>
      <w:bookmarkEnd w:id="11"/>
      <w:r>
        <w:br w:type="page"/>
      </w:r>
    </w:p>
    <w:p>
      <w:pPr>
        <w:pStyle w:val="Normal"/>
        <w:ind w:right="206" w:hanging="0"/>
        <w:jc w:val="center"/>
        <w:rPr>
          <w:sz w:val="36"/>
          <w:szCs w:val="36"/>
        </w:rPr>
      </w:pPr>
      <w:bookmarkStart w:id="15" w:name="_Toc136595568"/>
      <w:bookmarkStart w:id="16" w:name="_Toc136541499"/>
      <w:bookmarkStart w:id="17" w:name="_Toc136539239"/>
      <w:r>
        <w:rPr>
          <w:b/>
          <w:bCs/>
          <w:color w:val="366091"/>
          <w:sz w:val="36"/>
          <w:szCs w:val="36"/>
        </w:rPr>
        <w:t>Executive Summar</w:t>
      </w:r>
      <w:bookmarkEnd w:id="15"/>
      <w:bookmarkEnd w:id="16"/>
      <w:bookmarkEnd w:id="17"/>
      <w:r>
        <w:rPr>
          <w:b/>
          <w:bCs/>
          <w:color w:val="366091"/>
          <w:sz w:val="36"/>
          <w:szCs w:val="36"/>
        </w:rPr>
        <w:t xml:space="preserve">y </w:t>
      </w:r>
    </w:p>
    <w:p>
      <w:pPr>
        <w:pStyle w:val="TextBody"/>
        <w:tabs>
          <w:tab w:val="clear" w:pos="720"/>
          <w:tab w:val="left" w:pos="851" w:leader="none"/>
        </w:tabs>
        <w:spacing w:lineRule="auto" w:line="271"/>
        <w:ind w:left="142" w:right="206" w:hanging="0"/>
        <w:jc w:val="both"/>
        <w:rPr/>
      </w:pPr>
      <w:r>
        <w:rPr>
          <w:rStyle w:val="Uiprovider"/>
        </w:rPr>
        <w:t>This Software Requirements Specification (SRS) document for the Construction CRM includes the features that will be incorporated into the Website design and development. The document outlines a comprehensive list of functionalities of the project.</w:t>
      </w:r>
    </w:p>
    <w:p>
      <w:pPr>
        <w:pStyle w:val="Normal"/>
        <w:spacing w:before="0" w:after="0"/>
        <w:ind w:right="206" w:hanging="0"/>
        <w:rPr>
          <w:b/>
          <w:b/>
          <w:bCs/>
          <w:color w:val="366091"/>
          <w:sz w:val="36"/>
          <w:szCs w:val="36"/>
        </w:rPr>
      </w:pPr>
      <w:r>
        <w:rPr>
          <w:b/>
          <w:bCs/>
          <w:color w:val="366091"/>
          <w:sz w:val="36"/>
          <w:szCs w:val="36"/>
        </w:rPr>
      </w:r>
    </w:p>
    <w:p>
      <w:pPr>
        <w:pStyle w:val="Normal"/>
        <w:ind w:right="206" w:hanging="0"/>
        <w:jc w:val="center"/>
        <w:rPr>
          <w:b/>
          <w:b/>
          <w:bCs/>
          <w:color w:val="366091"/>
          <w:sz w:val="36"/>
          <w:szCs w:val="36"/>
        </w:rPr>
      </w:pPr>
      <w:r>
        <w:rPr>
          <w:b/>
          <w:bCs/>
          <w:color w:val="366091"/>
          <w:sz w:val="36"/>
          <w:szCs w:val="36"/>
        </w:rPr>
        <w:t xml:space="preserve">Scope of Work  </w:t>
      </w:r>
    </w:p>
    <w:p>
      <w:pPr>
        <w:pStyle w:val="Normal"/>
        <w:tabs>
          <w:tab w:val="clear" w:pos="720"/>
          <w:tab w:val="left" w:pos="10348" w:leader="none"/>
        </w:tabs>
        <w:ind w:left="1701" w:right="206" w:hanging="1701"/>
        <w:jc w:val="center"/>
        <w:rPr>
          <w:rFonts w:cs="Calibri" w:cstheme="minorHAnsi"/>
          <w:b/>
          <w:b/>
          <w:bCs/>
          <w:color w:val="366091"/>
          <w:sz w:val="32"/>
          <w:szCs w:val="32"/>
        </w:rPr>
      </w:pPr>
      <w:r>
        <w:rPr>
          <w:rFonts w:cs="Calibri" w:cstheme="minorHAnsi"/>
          <w:b/>
          <w:bCs/>
          <w:color w:val="366091"/>
          <w:sz w:val="32"/>
          <w:szCs w:val="32"/>
        </w:rPr>
        <w:t xml:space="preserve">Functional Requirement – Marketing Website </w:t>
      </w:r>
    </w:p>
    <w:p>
      <w:pPr>
        <w:pStyle w:val="TextBody"/>
        <w:tabs>
          <w:tab w:val="clear" w:pos="720"/>
          <w:tab w:val="left" w:pos="10348" w:leader="none"/>
        </w:tabs>
        <w:ind w:left="426" w:right="206" w:hanging="0"/>
        <w:jc w:val="both"/>
        <w:rPr>
          <w:rFonts w:cs="Calibri"/>
        </w:rPr>
      </w:pPr>
      <w:r>
        <w:rPr>
          <w:rFonts w:cs="Calibri"/>
        </w:rPr>
        <w:t>This section includes all mentioned functional requirements of the proposed document with descriptions of all features and functionalities of the Marketing Website</w:t>
      </w:r>
    </w:p>
    <w:p>
      <w:pPr>
        <w:pStyle w:val="TextBody"/>
        <w:tabs>
          <w:tab w:val="clear" w:pos="720"/>
          <w:tab w:val="left" w:pos="10348" w:leader="none"/>
        </w:tabs>
        <w:ind w:left="426" w:right="206" w:hanging="0"/>
        <w:jc w:val="both"/>
        <w:rPr>
          <w:rFonts w:cs="Calibri"/>
        </w:rPr>
      </w:pPr>
      <w:r>
        <w:rPr>
          <w:rFonts w:cs="Calibri"/>
        </w:rPr>
      </w:r>
    </w:p>
    <w:p>
      <w:pPr>
        <w:pStyle w:val="TextBody"/>
        <w:numPr>
          <w:ilvl w:val="0"/>
          <w:numId w:val="1"/>
        </w:numPr>
        <w:tabs>
          <w:tab w:val="clear" w:pos="720"/>
          <w:tab w:val="left" w:pos="1560" w:leader="none"/>
          <w:tab w:val="left" w:pos="8190" w:leader="none"/>
        </w:tabs>
        <w:ind w:left="454" w:right="206" w:hanging="284"/>
        <w:jc w:val="both"/>
        <w:rPr/>
      </w:pPr>
      <w:r>
        <w:rPr>
          <w:b/>
          <w:bCs/>
        </w:rPr>
        <w:t>Home Page</w:t>
      </w:r>
      <w:r>
        <w:rPr/>
        <w:t xml:space="preserve"> – The</w:t>
      </w:r>
      <w:r>
        <w:rPr>
          <w:rFonts w:eastAsia="" w:cs="" w:cstheme="majorBidi" w:eastAsiaTheme="majorEastAsia"/>
          <w:bCs/>
        </w:rPr>
        <w:t xml:space="preserve"> website’s homepage will be bifurcated into Header, Body &amp; Footer sections respectively as mentioned below </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 xml:space="preserve">Header Section </w:t>
      </w:r>
      <w:r>
        <w:rPr>
          <w:rFonts w:eastAsia="Times New Roman" w:cs="Calibri" w:cstheme="minorHAnsi"/>
        </w:rPr>
        <w:t xml:space="preserve">– </w:t>
      </w:r>
      <w:r>
        <w:rPr>
          <w:rFonts w:eastAsia="Calibri" w:cs="Calibri"/>
          <w:color w:val="000000"/>
        </w:rPr>
        <w:t xml:space="preserve">The responsive website header will be carried out throughout the site for the front end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Website Logo – It will display the logo of the website. It should be clickable. By clicking on the logo, the user will be redirected to the home page</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Website Title – It will display the website title</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About Us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Resources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Pricing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Integration</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News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Case Study</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Schedule Session </w:t>
      </w:r>
    </w:p>
    <w:p>
      <w:pPr>
        <w:pStyle w:val="TextBody"/>
        <w:tabs>
          <w:tab w:val="clear" w:pos="720"/>
          <w:tab w:val="left" w:pos="1560" w:leader="none"/>
          <w:tab w:val="left" w:pos="8190" w:leader="none"/>
        </w:tabs>
        <w:ind w:left="737" w:right="206" w:hanging="0"/>
        <w:jc w:val="both"/>
        <w:rPr>
          <w:color w:val="000000"/>
          <w:kern w:val="2"/>
          <w:lang w:val="en-IN"/>
          <w14:ligatures w14:val="standardContextual"/>
        </w:rPr>
      </w:pPr>
      <w:r>
        <w:rPr>
          <w:i/>
          <w:iCs/>
        </w:rPr>
        <w:t>By clicking on any of the above, User will be redirected to the respective pages</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Body Section – The User will be able to view the main content area of a website including</w:t>
      </w:r>
      <w:r>
        <w:rPr>
          <w:rFonts w:eastAsia="Times New Roman" w:cs="Calibri" w:cstheme="minorHAnsi"/>
        </w:rPr>
        <w:t xml:space="preserve"> content such as text, images, and multimedia elements</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Resources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Our Success Stories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Case Study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Pricing Plans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Download App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App store link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Google Play Store link </w:t>
      </w:r>
    </w:p>
    <w:p>
      <w:pPr>
        <w:pStyle w:val="TextBody"/>
        <w:tabs>
          <w:tab w:val="clear" w:pos="720"/>
          <w:tab w:val="left" w:pos="1560" w:leader="none"/>
          <w:tab w:val="left" w:pos="8190" w:leader="none"/>
        </w:tabs>
        <w:ind w:left="1191" w:right="206" w:hanging="0"/>
        <w:jc w:val="both"/>
        <w:rPr>
          <w:color w:val="000000"/>
          <w:kern w:val="2"/>
          <w:lang w:val="en-IN"/>
          <w14:ligatures w14:val="standardContextual"/>
        </w:rPr>
      </w:pPr>
      <w:r>
        <w:rPr>
          <w:color w:val="000000"/>
          <w:kern w:val="2"/>
          <w:lang w:val="en-IN"/>
          <w14:ligatures w14:val="standardContextual"/>
        </w:rPr>
        <w:t xml:space="preserve">By clicking on, user will be redirected to the respective pages </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Footer</w:t>
      </w:r>
      <w:r>
        <w:rPr>
          <w:color w:val="000000"/>
          <w:kern w:val="2"/>
          <w:lang w:val="en-IN"/>
          <w14:ligatures w14:val="standardContextual"/>
        </w:rPr>
        <w:t xml:space="preserve"> Section</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Website Logo – It will display the logo of the website. It should be clickable. By clicking on the logo, the user will be redirected to the home page</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Website Title – It will display the website title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About Us – Here, two lines about company will be displayed </w:t>
      </w:r>
    </w:p>
    <w:p>
      <w:pPr>
        <w:pStyle w:val="Normal"/>
        <w:numPr>
          <w:ilvl w:val="2"/>
          <w:numId w:val="1"/>
        </w:numPr>
        <w:spacing w:before="0" w:after="0"/>
        <w:jc w:val="both"/>
        <w:rPr>
          <w:rFonts w:eastAsia="Cambria" w:cs="Cambria"/>
          <w:szCs w:val="24"/>
        </w:rPr>
      </w:pPr>
      <w:r>
        <w:rPr>
          <w:rFonts w:eastAsia="Cambria" w:cs="Cambria"/>
          <w:szCs w:val="24"/>
        </w:rPr>
        <w:t>Links to social media pages</w:t>
      </w:r>
    </w:p>
    <w:p>
      <w:pPr>
        <w:pStyle w:val="Normal"/>
        <w:numPr>
          <w:ilvl w:val="3"/>
          <w:numId w:val="1"/>
        </w:numPr>
        <w:spacing w:before="0" w:after="0"/>
        <w:jc w:val="both"/>
        <w:rPr>
          <w:rFonts w:eastAsia="Cambria" w:cs="Cambria"/>
          <w:szCs w:val="24"/>
        </w:rPr>
      </w:pPr>
      <w:r>
        <w:rPr>
          <w:rFonts w:eastAsia="Cambria" w:cs="Cambria"/>
          <w:szCs w:val="24"/>
        </w:rPr>
        <w:t>Facebook – Redirected to the Facebook page of the company</w:t>
      </w:r>
    </w:p>
    <w:p>
      <w:pPr>
        <w:pStyle w:val="Normal"/>
        <w:numPr>
          <w:ilvl w:val="3"/>
          <w:numId w:val="1"/>
        </w:numPr>
        <w:spacing w:before="0" w:after="0"/>
        <w:jc w:val="both"/>
        <w:rPr>
          <w:rFonts w:eastAsia="Cambria" w:cs="Cambria"/>
          <w:szCs w:val="24"/>
        </w:rPr>
      </w:pPr>
      <w:r>
        <w:rPr>
          <w:rFonts w:eastAsia="Cambria" w:cs="Cambria"/>
          <w:szCs w:val="24"/>
        </w:rPr>
        <w:t>Twitter – Redirected to the Twitter page of the company</w:t>
      </w:r>
    </w:p>
    <w:p>
      <w:pPr>
        <w:pStyle w:val="Normal"/>
        <w:numPr>
          <w:ilvl w:val="3"/>
          <w:numId w:val="1"/>
        </w:numPr>
        <w:spacing w:before="0" w:after="0"/>
        <w:jc w:val="both"/>
        <w:rPr>
          <w:rFonts w:eastAsia="Cambria" w:cs="Cambria"/>
          <w:szCs w:val="24"/>
        </w:rPr>
      </w:pPr>
      <w:r>
        <w:rPr>
          <w:rFonts w:eastAsia="Cambria" w:cs="Cambria"/>
          <w:szCs w:val="24"/>
        </w:rPr>
        <w:t>YouTube – Redirected to the YouTube page of the company</w:t>
      </w:r>
    </w:p>
    <w:p>
      <w:pPr>
        <w:pStyle w:val="Normal"/>
        <w:numPr>
          <w:ilvl w:val="2"/>
          <w:numId w:val="1"/>
        </w:numPr>
        <w:spacing w:before="0" w:after="0"/>
        <w:jc w:val="both"/>
        <w:rPr>
          <w:rFonts w:eastAsia="Cambria" w:cs="Cambria"/>
          <w:szCs w:val="24"/>
        </w:rPr>
      </w:pPr>
      <w:r>
        <w:rPr>
          <w:rFonts w:eastAsia="Cambria" w:cs="Cambria"/>
          <w:szCs w:val="24"/>
        </w:rPr>
        <w:t xml:space="preserve">Resources – User will be able to view the following sections in the resources and by clicking on any the User will be navigated to the respective pages  </w:t>
      </w:r>
    </w:p>
    <w:p>
      <w:pPr>
        <w:pStyle w:val="Normal"/>
        <w:numPr>
          <w:ilvl w:val="3"/>
          <w:numId w:val="1"/>
        </w:numPr>
        <w:spacing w:before="0" w:after="0"/>
        <w:jc w:val="both"/>
        <w:rPr>
          <w:rFonts w:eastAsia="Cambria" w:cs="Cambria"/>
          <w:i/>
          <w:i/>
          <w:iCs/>
          <w:szCs w:val="24"/>
        </w:rPr>
      </w:pPr>
      <w:r>
        <w:rPr>
          <w:rFonts w:eastAsia="Cambria" w:cs="Cambria"/>
          <w:szCs w:val="24"/>
        </w:rPr>
        <w:t xml:space="preserve">Standard Operating procedure </w:t>
      </w:r>
    </w:p>
    <w:p>
      <w:pPr>
        <w:pStyle w:val="Normal"/>
        <w:numPr>
          <w:ilvl w:val="3"/>
          <w:numId w:val="1"/>
        </w:numPr>
        <w:spacing w:before="0" w:after="0"/>
        <w:jc w:val="both"/>
        <w:rPr>
          <w:rFonts w:eastAsia="Cambria" w:cs="Cambria"/>
          <w:szCs w:val="24"/>
        </w:rPr>
      </w:pPr>
      <w:r>
        <w:rPr>
          <w:rFonts w:eastAsia="Cambria" w:cs="Cambria"/>
          <w:szCs w:val="24"/>
        </w:rPr>
        <w:t xml:space="preserve">Complete SOP Guide </w:t>
      </w:r>
    </w:p>
    <w:p>
      <w:pPr>
        <w:pStyle w:val="Normal"/>
        <w:numPr>
          <w:ilvl w:val="3"/>
          <w:numId w:val="1"/>
        </w:numPr>
        <w:spacing w:before="0" w:after="0"/>
        <w:jc w:val="both"/>
        <w:rPr>
          <w:rFonts w:eastAsia="Cambria" w:cs="Cambria"/>
          <w:i/>
          <w:i/>
          <w:iCs/>
          <w:szCs w:val="24"/>
        </w:rPr>
      </w:pPr>
      <w:r>
        <w:rPr>
          <w:rFonts w:eastAsia="Cambria" w:cs="Cambria"/>
          <w:szCs w:val="24"/>
        </w:rPr>
        <w:t xml:space="preserve">Water Mitigation </w:t>
      </w:r>
    </w:p>
    <w:p>
      <w:pPr>
        <w:pStyle w:val="Normal"/>
        <w:numPr>
          <w:ilvl w:val="3"/>
          <w:numId w:val="1"/>
        </w:numPr>
        <w:spacing w:before="0" w:after="0"/>
        <w:jc w:val="both"/>
        <w:rPr>
          <w:rFonts w:eastAsia="Cambria" w:cs="Cambria"/>
          <w:i/>
          <w:i/>
          <w:iCs/>
          <w:szCs w:val="24"/>
        </w:rPr>
      </w:pPr>
      <w:r>
        <w:rPr>
          <w:rFonts w:eastAsia="Cambria" w:cs="Cambria"/>
          <w:szCs w:val="24"/>
        </w:rPr>
        <w:t xml:space="preserve">Mold </w:t>
      </w:r>
    </w:p>
    <w:p>
      <w:pPr>
        <w:pStyle w:val="Normal"/>
        <w:numPr>
          <w:ilvl w:val="3"/>
          <w:numId w:val="1"/>
        </w:numPr>
        <w:spacing w:before="0" w:after="0"/>
        <w:jc w:val="both"/>
        <w:rPr>
          <w:rFonts w:eastAsia="Cambria" w:cs="Cambria"/>
          <w:i/>
          <w:i/>
          <w:iCs/>
          <w:szCs w:val="24"/>
        </w:rPr>
      </w:pPr>
      <w:r>
        <w:rPr>
          <w:rFonts w:eastAsia="Cambria" w:cs="Cambria"/>
          <w:szCs w:val="24"/>
        </w:rPr>
        <w:t xml:space="preserve">Reconstruction </w:t>
      </w:r>
    </w:p>
    <w:p>
      <w:pPr>
        <w:pStyle w:val="Normal"/>
        <w:numPr>
          <w:ilvl w:val="2"/>
          <w:numId w:val="1"/>
        </w:numPr>
        <w:spacing w:before="0" w:after="0"/>
        <w:jc w:val="both"/>
        <w:rPr>
          <w:rFonts w:eastAsia="Cambria" w:cs="Cambria"/>
          <w:szCs w:val="24"/>
        </w:rPr>
      </w:pPr>
      <w:r>
        <w:rPr>
          <w:rFonts w:eastAsia="Cambria" w:cs="Cambria"/>
          <w:szCs w:val="24"/>
        </w:rPr>
        <w:t xml:space="preserve">Quick Links </w:t>
      </w:r>
    </w:p>
    <w:p>
      <w:pPr>
        <w:pStyle w:val="Normal"/>
        <w:numPr>
          <w:ilvl w:val="3"/>
          <w:numId w:val="1"/>
        </w:numPr>
        <w:spacing w:before="0" w:after="0"/>
        <w:jc w:val="both"/>
        <w:rPr>
          <w:rFonts w:eastAsia="Cambria" w:cs="Cambria"/>
          <w:szCs w:val="24"/>
        </w:rPr>
      </w:pPr>
      <w:r>
        <w:rPr>
          <w:rFonts w:eastAsia="Cambria" w:cs="Cambria"/>
          <w:szCs w:val="24"/>
        </w:rPr>
        <w:t xml:space="preserve">About Us </w:t>
      </w:r>
    </w:p>
    <w:p>
      <w:pPr>
        <w:pStyle w:val="Normal"/>
        <w:numPr>
          <w:ilvl w:val="3"/>
          <w:numId w:val="1"/>
        </w:numPr>
        <w:spacing w:before="0" w:after="0"/>
        <w:jc w:val="both"/>
        <w:rPr>
          <w:rFonts w:eastAsia="Cambria" w:cs="Cambria"/>
          <w:szCs w:val="24"/>
        </w:rPr>
      </w:pPr>
      <w:r>
        <w:rPr>
          <w:rFonts w:eastAsia="Cambria" w:cs="Cambria"/>
          <w:szCs w:val="24"/>
        </w:rPr>
        <w:t xml:space="preserve">Integration </w:t>
      </w:r>
    </w:p>
    <w:p>
      <w:pPr>
        <w:pStyle w:val="Normal"/>
        <w:numPr>
          <w:ilvl w:val="3"/>
          <w:numId w:val="1"/>
        </w:numPr>
        <w:spacing w:before="0" w:after="0"/>
        <w:jc w:val="both"/>
        <w:rPr>
          <w:rFonts w:eastAsia="Cambria" w:cs="Cambria"/>
          <w:szCs w:val="24"/>
        </w:rPr>
      </w:pPr>
      <w:r>
        <w:rPr>
          <w:rFonts w:eastAsia="Cambria" w:cs="Cambria"/>
          <w:szCs w:val="24"/>
        </w:rPr>
        <w:t xml:space="preserve">News </w:t>
      </w:r>
    </w:p>
    <w:p>
      <w:pPr>
        <w:pStyle w:val="Normal"/>
        <w:numPr>
          <w:ilvl w:val="3"/>
          <w:numId w:val="1"/>
        </w:numPr>
        <w:spacing w:before="0" w:after="0"/>
        <w:jc w:val="both"/>
        <w:rPr>
          <w:rFonts w:eastAsia="Cambria" w:cs="Cambria"/>
          <w:szCs w:val="24"/>
        </w:rPr>
      </w:pPr>
      <w:r>
        <w:rPr>
          <w:rFonts w:eastAsia="Cambria" w:cs="Cambria"/>
          <w:szCs w:val="24"/>
        </w:rPr>
        <w:t xml:space="preserve">Case Study </w:t>
      </w:r>
    </w:p>
    <w:p>
      <w:pPr>
        <w:pStyle w:val="Normal"/>
        <w:numPr>
          <w:ilvl w:val="3"/>
          <w:numId w:val="1"/>
        </w:numPr>
        <w:spacing w:before="0" w:after="0"/>
        <w:jc w:val="both"/>
        <w:rPr>
          <w:rFonts w:eastAsia="Cambria" w:cs="Cambria"/>
          <w:szCs w:val="24"/>
        </w:rPr>
      </w:pPr>
      <w:r>
        <w:rPr>
          <w:rFonts w:eastAsia="Cambria" w:cs="Cambria"/>
          <w:szCs w:val="24"/>
        </w:rPr>
        <w:t xml:space="preserve">Pricing </w:t>
      </w:r>
    </w:p>
    <w:p>
      <w:pPr>
        <w:pStyle w:val="Normal"/>
        <w:spacing w:before="0" w:after="0"/>
        <w:ind w:left="709" w:hanging="0"/>
        <w:jc w:val="both"/>
        <w:rPr>
          <w:rFonts w:eastAsia="Cambria" w:cs="Cambria"/>
          <w:i/>
          <w:i/>
          <w:iCs/>
          <w:szCs w:val="24"/>
        </w:rPr>
      </w:pPr>
      <w:r>
        <w:rPr>
          <w:rFonts w:eastAsia="Cambria" w:cs="Cambria"/>
          <w:i/>
          <w:iCs/>
          <w:szCs w:val="24"/>
        </w:rPr>
        <w:t xml:space="preserve">By clicking on any of the above, User will be redirected to the respective pages </w:t>
      </w:r>
    </w:p>
    <w:p>
      <w:pPr>
        <w:pStyle w:val="Normal"/>
        <w:numPr>
          <w:ilvl w:val="2"/>
          <w:numId w:val="1"/>
        </w:numPr>
        <w:spacing w:before="0" w:after="0"/>
        <w:jc w:val="both"/>
        <w:rPr>
          <w:rFonts w:eastAsia="Cambria" w:cs="Cambria"/>
          <w:szCs w:val="24"/>
        </w:rPr>
      </w:pPr>
      <w:r>
        <w:rPr>
          <w:rFonts w:eastAsia="Cambria" w:cs="Cambria"/>
          <w:szCs w:val="24"/>
        </w:rPr>
        <w:t xml:space="preserve">Contact Us </w:t>
      </w:r>
    </w:p>
    <w:p>
      <w:pPr>
        <w:pStyle w:val="Normal"/>
        <w:numPr>
          <w:ilvl w:val="3"/>
          <w:numId w:val="1"/>
        </w:numPr>
        <w:spacing w:before="0" w:after="0"/>
        <w:jc w:val="both"/>
        <w:rPr>
          <w:rFonts w:eastAsia="Cambria" w:cs="Cambria"/>
          <w:szCs w:val="24"/>
        </w:rPr>
      </w:pPr>
      <w:r>
        <w:rPr>
          <w:rFonts w:eastAsia="Cambria" w:cs="Cambria"/>
          <w:szCs w:val="24"/>
        </w:rPr>
        <w:t xml:space="preserve">View Email Address </w:t>
      </w:r>
    </w:p>
    <w:p>
      <w:pPr>
        <w:pStyle w:val="Normal"/>
        <w:numPr>
          <w:ilvl w:val="3"/>
          <w:numId w:val="1"/>
        </w:numPr>
        <w:spacing w:before="0" w:after="0"/>
        <w:jc w:val="both"/>
        <w:rPr>
          <w:rFonts w:eastAsia="Cambria" w:cs="Cambria"/>
          <w:szCs w:val="24"/>
        </w:rPr>
      </w:pPr>
      <w:r>
        <w:rPr>
          <w:rFonts w:eastAsia="Cambria" w:cs="Cambria"/>
          <w:szCs w:val="24"/>
        </w:rPr>
        <w:t xml:space="preserve">View Contact Number </w:t>
      </w:r>
    </w:p>
    <w:p>
      <w:pPr>
        <w:pStyle w:val="Normal"/>
        <w:numPr>
          <w:ilvl w:val="2"/>
          <w:numId w:val="1"/>
        </w:numPr>
        <w:spacing w:before="0" w:after="0"/>
        <w:jc w:val="both"/>
        <w:rPr>
          <w:rFonts w:eastAsia="Cambria" w:cs="Cambria"/>
          <w:szCs w:val="24"/>
        </w:rPr>
      </w:pPr>
      <w:r>
        <w:rPr>
          <w:rFonts w:eastAsia="Cambria" w:cs="Cambria"/>
          <w:szCs w:val="24"/>
        </w:rPr>
        <w:t xml:space="preserve">Copyrights </w:t>
      </w:r>
    </w:p>
    <w:p>
      <w:pPr>
        <w:pStyle w:val="Normal"/>
        <w:numPr>
          <w:ilvl w:val="2"/>
          <w:numId w:val="1"/>
        </w:numPr>
        <w:spacing w:before="0" w:after="0"/>
        <w:jc w:val="both"/>
        <w:rPr>
          <w:rFonts w:eastAsia="Cambria" w:cs="Cambria"/>
          <w:szCs w:val="24"/>
        </w:rPr>
      </w:pPr>
      <w:r>
        <w:rPr>
          <w:rFonts w:eastAsia="Cambria" w:cs="Cambria"/>
          <w:szCs w:val="24"/>
        </w:rPr>
        <w:t xml:space="preserve">Privacy Policy </w:t>
      </w:r>
    </w:p>
    <w:p>
      <w:pPr>
        <w:pStyle w:val="Normal"/>
        <w:numPr>
          <w:ilvl w:val="2"/>
          <w:numId w:val="1"/>
        </w:numPr>
        <w:spacing w:before="0" w:after="0"/>
        <w:jc w:val="both"/>
        <w:rPr>
          <w:rFonts w:eastAsia="Cambria" w:cs="Cambria"/>
          <w:szCs w:val="24"/>
        </w:rPr>
      </w:pPr>
      <w:r>
        <w:rPr>
          <w:rFonts w:eastAsia="Cambria" w:cs="Cambria"/>
          <w:szCs w:val="24"/>
        </w:rPr>
        <w:t xml:space="preserve">Terms &amp; Conditions </w:t>
      </w:r>
    </w:p>
    <w:p>
      <w:pPr>
        <w:pStyle w:val="Normal"/>
        <w:numPr>
          <w:ilvl w:val="2"/>
          <w:numId w:val="1"/>
        </w:numPr>
        <w:spacing w:before="0" w:after="0"/>
        <w:jc w:val="both"/>
        <w:rPr>
          <w:rFonts w:eastAsia="Cambria" w:cs="Cambria"/>
          <w:szCs w:val="24"/>
        </w:rPr>
      </w:pPr>
      <w:r>
        <w:rPr>
          <w:rFonts w:eastAsia="Cambria" w:cs="Cambria"/>
          <w:szCs w:val="24"/>
        </w:rPr>
        <w:t xml:space="preserve">Safety &amp; Security </w:t>
      </w:r>
    </w:p>
    <w:p>
      <w:pPr>
        <w:pStyle w:val="TextBody"/>
        <w:tabs>
          <w:tab w:val="clear" w:pos="720"/>
          <w:tab w:val="left" w:pos="1560" w:leader="none"/>
          <w:tab w:val="left" w:pos="8190" w:leader="none"/>
        </w:tabs>
        <w:ind w:left="454" w:right="206" w:hanging="0"/>
        <w:jc w:val="both"/>
        <w:rPr>
          <w:color w:val="000000"/>
          <w:kern w:val="2"/>
          <w:lang w:val="en-IN"/>
          <w14:ligatures w14:val="standardContextual"/>
        </w:rPr>
      </w:pPr>
      <w:r>
        <w:rPr>
          <w:color w:val="000000"/>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color w:val="000000"/>
          <w:kern w:val="2"/>
          <w:lang w:val="en-IN"/>
          <w14:ligatures w14:val="standardContextual"/>
        </w:rPr>
      </w:pPr>
      <w:r>
        <w:rPr>
          <w:b/>
          <w:bCs/>
        </w:rPr>
        <w:t>About</w:t>
      </w:r>
      <w:r>
        <w:rPr>
          <w:b/>
          <w:bCs/>
          <w:color w:val="000000"/>
          <w:kern w:val="2"/>
          <w:lang w:val="en-IN"/>
          <w14:ligatures w14:val="standardContextual"/>
        </w:rPr>
        <w:t xml:space="preserve"> Us</w:t>
      </w:r>
      <w:r>
        <w:rPr>
          <w:color w:val="000000"/>
          <w:kern w:val="2"/>
          <w:lang w:val="en-IN"/>
          <w14:ligatures w14:val="standardContextual"/>
        </w:rPr>
        <w:t xml:space="preserve"> – It will display about the company’s story, core values and latest news  </w:t>
      </w:r>
    </w:p>
    <w:p>
      <w:pPr>
        <w:pStyle w:val="TextBody"/>
        <w:tabs>
          <w:tab w:val="clear" w:pos="720"/>
          <w:tab w:val="left" w:pos="1560" w:leader="none"/>
          <w:tab w:val="left" w:pos="8190" w:leader="none"/>
        </w:tabs>
        <w:ind w:left="454" w:right="206" w:hanging="0"/>
        <w:jc w:val="both"/>
        <w:rPr>
          <w:color w:val="000000"/>
          <w:kern w:val="2"/>
          <w:lang w:val="en-IN"/>
          <w14:ligatures w14:val="standardContextual"/>
        </w:rPr>
      </w:pPr>
      <w:r>
        <w:rPr>
          <w:color w:val="000000"/>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color w:val="000000"/>
          <w:kern w:val="2"/>
          <w:lang w:val="en-IN"/>
          <w14:ligatures w14:val="standardContextual"/>
        </w:rPr>
      </w:pPr>
      <w:r>
        <w:rPr>
          <w:b/>
          <w:bCs/>
        </w:rPr>
        <w:t>Resources</w:t>
      </w:r>
      <w:r>
        <w:rPr/>
        <w:t xml:space="preserve"> – User will be able to view the following information in resources </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Standard Operating procedure – By clicking here, User will be navigated to this page and he/she will view the description with the following form</w:t>
      </w:r>
    </w:p>
    <w:p>
      <w:pPr>
        <w:pStyle w:val="TextBody"/>
        <w:numPr>
          <w:ilvl w:val="2"/>
          <w:numId w:val="1"/>
        </w:numPr>
        <w:tabs>
          <w:tab w:val="clear" w:pos="720"/>
          <w:tab w:val="left" w:pos="1560" w:leader="none"/>
          <w:tab w:val="left" w:pos="8190" w:leader="none"/>
        </w:tabs>
        <w:ind w:left="964" w:right="206" w:hanging="227"/>
        <w:jc w:val="both"/>
        <w:rPr/>
      </w:pPr>
      <w:r>
        <w:rPr/>
        <w:t xml:space="preserve">Fill the Form </w:t>
      </w:r>
    </w:p>
    <w:p>
      <w:pPr>
        <w:pStyle w:val="TextBody"/>
        <w:numPr>
          <w:ilvl w:val="3"/>
          <w:numId w:val="1"/>
        </w:numPr>
        <w:tabs>
          <w:tab w:val="clear" w:pos="720"/>
          <w:tab w:val="left" w:pos="1560" w:leader="none"/>
          <w:tab w:val="left" w:pos="8190" w:leader="none"/>
        </w:tabs>
        <w:ind w:left="1191" w:right="206" w:hanging="227"/>
        <w:jc w:val="both"/>
        <w:rPr/>
      </w:pPr>
      <w:r>
        <w:rPr/>
        <w:t>Enter Full Name</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Enter Email Address</w:t>
      </w:r>
      <w:r>
        <w:rPr>
          <w:rFonts w:eastAsia="Times New Roman" w:cs="Calibri" w:cstheme="minorHAnsi"/>
          <w:color w:val="FF0000"/>
        </w:rPr>
        <w:t xml:space="preserve">* </w:t>
      </w:r>
      <w:r>
        <w:rPr/>
        <w:t>(Text Box)</w:t>
      </w:r>
    </w:p>
    <w:p>
      <w:pPr>
        <w:pStyle w:val="TextBody"/>
        <w:numPr>
          <w:ilvl w:val="3"/>
          <w:numId w:val="1"/>
        </w:numPr>
        <w:tabs>
          <w:tab w:val="clear" w:pos="720"/>
          <w:tab w:val="left" w:pos="1560" w:leader="none"/>
          <w:tab w:val="left" w:pos="8190" w:leader="none"/>
        </w:tabs>
        <w:ind w:left="1191" w:right="206" w:hanging="227"/>
        <w:jc w:val="both"/>
        <w:rPr/>
      </w:pPr>
      <w:r>
        <w:rPr/>
        <w:t xml:space="preserve">Enter Phone Number </w:t>
      </w:r>
    </w:p>
    <w:p>
      <w:pPr>
        <w:pStyle w:val="TextBody"/>
        <w:numPr>
          <w:ilvl w:val="3"/>
          <w:numId w:val="1"/>
        </w:numPr>
        <w:tabs>
          <w:tab w:val="clear" w:pos="720"/>
          <w:tab w:val="left" w:pos="1560" w:leader="none"/>
          <w:tab w:val="left" w:pos="8190" w:leader="none"/>
        </w:tabs>
        <w:ind w:left="1191" w:right="206" w:hanging="227"/>
        <w:jc w:val="both"/>
        <w:rPr/>
      </w:pPr>
      <w:r>
        <w:rPr/>
        <w:t xml:space="preserve">How did you hear about Us? (Drop-Down)  </w:t>
      </w:r>
    </w:p>
    <w:p>
      <w:pPr>
        <w:pStyle w:val="TextBody"/>
        <w:numPr>
          <w:ilvl w:val="4"/>
          <w:numId w:val="1"/>
        </w:numPr>
        <w:tabs>
          <w:tab w:val="clear" w:pos="720"/>
          <w:tab w:val="left" w:pos="1560" w:leader="none"/>
          <w:tab w:val="left" w:pos="8190" w:leader="none"/>
        </w:tabs>
        <w:ind w:left="1474" w:right="206" w:hanging="283"/>
        <w:jc w:val="both"/>
        <w:rPr/>
      </w:pPr>
      <w:r>
        <w:rPr/>
        <w:t>Via Ad</w:t>
      </w:r>
    </w:p>
    <w:p>
      <w:pPr>
        <w:pStyle w:val="TextBody"/>
        <w:numPr>
          <w:ilvl w:val="4"/>
          <w:numId w:val="1"/>
        </w:numPr>
        <w:tabs>
          <w:tab w:val="clear" w:pos="720"/>
          <w:tab w:val="left" w:pos="1560" w:leader="none"/>
          <w:tab w:val="left" w:pos="8190" w:leader="none"/>
        </w:tabs>
        <w:ind w:left="1474" w:right="206" w:hanging="283"/>
        <w:jc w:val="both"/>
        <w:rPr/>
      </w:pPr>
      <w:r>
        <w:rPr/>
        <w:t xml:space="preserve">Via Call </w:t>
      </w:r>
    </w:p>
    <w:p>
      <w:pPr>
        <w:pStyle w:val="TextBody"/>
        <w:numPr>
          <w:ilvl w:val="4"/>
          <w:numId w:val="1"/>
        </w:numPr>
        <w:tabs>
          <w:tab w:val="clear" w:pos="720"/>
          <w:tab w:val="left" w:pos="1560" w:leader="none"/>
          <w:tab w:val="left" w:pos="8190" w:leader="none"/>
        </w:tabs>
        <w:ind w:left="1474" w:right="206" w:hanging="283"/>
        <w:jc w:val="both"/>
        <w:rPr/>
      </w:pPr>
      <w:r>
        <w:rPr/>
        <w:t xml:space="preserve">Via Friend  </w:t>
      </w:r>
    </w:p>
    <w:p>
      <w:pPr>
        <w:pStyle w:val="TextBody"/>
        <w:numPr>
          <w:ilvl w:val="3"/>
          <w:numId w:val="1"/>
        </w:numPr>
        <w:tabs>
          <w:tab w:val="clear" w:pos="720"/>
          <w:tab w:val="left" w:pos="1560" w:leader="none"/>
          <w:tab w:val="left" w:pos="8190" w:leader="none"/>
        </w:tabs>
        <w:ind w:left="1191" w:right="206" w:hanging="227"/>
        <w:jc w:val="both"/>
        <w:rPr/>
      </w:pPr>
      <w:r>
        <w:rPr/>
        <w:t>What can we help you with (Text Area) – User needs to enter the brief about their concern for raising the query</w:t>
      </w:r>
    </w:p>
    <w:p>
      <w:pPr>
        <w:pStyle w:val="TextBody"/>
        <w:numPr>
          <w:ilvl w:val="3"/>
          <w:numId w:val="1"/>
        </w:numPr>
        <w:tabs>
          <w:tab w:val="clear" w:pos="720"/>
          <w:tab w:val="left" w:pos="1560" w:leader="none"/>
          <w:tab w:val="left" w:pos="8190" w:leader="none"/>
        </w:tabs>
        <w:ind w:left="1191" w:right="206" w:hanging="227"/>
        <w:jc w:val="both"/>
        <w:rPr/>
      </w:pPr>
      <w:r>
        <w:rPr/>
        <w:t xml:space="preserve">Download Pdf – By clicking here, User will be able to download the pdf of the above form </w:t>
      </w:r>
    </w:p>
    <w:p>
      <w:pPr>
        <w:pStyle w:val="TextBody"/>
        <w:tabs>
          <w:tab w:val="clear" w:pos="720"/>
          <w:tab w:val="left" w:pos="1560" w:leader="none"/>
          <w:tab w:val="left" w:pos="8190" w:leader="none"/>
        </w:tabs>
        <w:ind w:left="567" w:right="206" w:hanging="0"/>
        <w:jc w:val="both"/>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Complete SOP Guide – By clicking here, User will be navigated to this page and he/she will view the description with the following form</w:t>
      </w:r>
    </w:p>
    <w:p>
      <w:pPr>
        <w:pStyle w:val="TextBody"/>
        <w:numPr>
          <w:ilvl w:val="2"/>
          <w:numId w:val="1"/>
        </w:numPr>
        <w:tabs>
          <w:tab w:val="clear" w:pos="720"/>
          <w:tab w:val="left" w:pos="1560" w:leader="none"/>
          <w:tab w:val="left" w:pos="8190" w:leader="none"/>
        </w:tabs>
        <w:ind w:left="964" w:right="206" w:hanging="227"/>
        <w:jc w:val="both"/>
        <w:rPr/>
      </w:pPr>
      <w:r>
        <w:rPr/>
        <w:t xml:space="preserve">Fill the Form </w:t>
      </w:r>
    </w:p>
    <w:p>
      <w:pPr>
        <w:pStyle w:val="TextBody"/>
        <w:numPr>
          <w:ilvl w:val="3"/>
          <w:numId w:val="1"/>
        </w:numPr>
        <w:tabs>
          <w:tab w:val="clear" w:pos="720"/>
          <w:tab w:val="left" w:pos="1560" w:leader="none"/>
          <w:tab w:val="left" w:pos="8190" w:leader="none"/>
        </w:tabs>
        <w:ind w:left="1191" w:right="206" w:hanging="227"/>
        <w:jc w:val="both"/>
        <w:rPr/>
      </w:pPr>
      <w:r>
        <w:rPr/>
        <w:t>Enter Full Name</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Enter Email Address</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 xml:space="preserve">Enter Phone Number </w:t>
      </w:r>
    </w:p>
    <w:p>
      <w:pPr>
        <w:pStyle w:val="TextBody"/>
        <w:numPr>
          <w:ilvl w:val="3"/>
          <w:numId w:val="1"/>
        </w:numPr>
        <w:tabs>
          <w:tab w:val="clear" w:pos="720"/>
          <w:tab w:val="left" w:pos="1560" w:leader="none"/>
          <w:tab w:val="left" w:pos="8190" w:leader="none"/>
        </w:tabs>
        <w:ind w:left="1191" w:right="206" w:hanging="227"/>
        <w:jc w:val="both"/>
        <w:rPr/>
      </w:pPr>
      <w:r>
        <w:rPr/>
        <w:t xml:space="preserve">How did you hear about Us? (Drop-Down)  </w:t>
      </w:r>
    </w:p>
    <w:p>
      <w:pPr>
        <w:pStyle w:val="TextBody"/>
        <w:numPr>
          <w:ilvl w:val="4"/>
          <w:numId w:val="1"/>
        </w:numPr>
        <w:tabs>
          <w:tab w:val="clear" w:pos="720"/>
          <w:tab w:val="left" w:pos="1560" w:leader="none"/>
          <w:tab w:val="left" w:pos="8190" w:leader="none"/>
        </w:tabs>
        <w:ind w:left="1474" w:right="206" w:hanging="283"/>
        <w:jc w:val="both"/>
        <w:rPr/>
      </w:pPr>
      <w:r>
        <w:rPr/>
        <w:t>Via Ad</w:t>
      </w:r>
    </w:p>
    <w:p>
      <w:pPr>
        <w:pStyle w:val="TextBody"/>
        <w:numPr>
          <w:ilvl w:val="4"/>
          <w:numId w:val="1"/>
        </w:numPr>
        <w:tabs>
          <w:tab w:val="clear" w:pos="720"/>
          <w:tab w:val="left" w:pos="1560" w:leader="none"/>
          <w:tab w:val="left" w:pos="8190" w:leader="none"/>
        </w:tabs>
        <w:ind w:left="1474" w:right="206" w:hanging="283"/>
        <w:jc w:val="both"/>
        <w:rPr/>
      </w:pPr>
      <w:r>
        <w:rPr/>
        <w:t xml:space="preserve">Via Call </w:t>
      </w:r>
    </w:p>
    <w:p>
      <w:pPr>
        <w:pStyle w:val="TextBody"/>
        <w:numPr>
          <w:ilvl w:val="4"/>
          <w:numId w:val="1"/>
        </w:numPr>
        <w:tabs>
          <w:tab w:val="clear" w:pos="720"/>
          <w:tab w:val="left" w:pos="1560" w:leader="none"/>
          <w:tab w:val="left" w:pos="8190" w:leader="none"/>
        </w:tabs>
        <w:ind w:left="1474" w:right="206" w:hanging="283"/>
        <w:jc w:val="both"/>
        <w:rPr/>
      </w:pPr>
      <w:r>
        <w:rPr/>
        <w:t xml:space="preserve">Via Friend  </w:t>
      </w:r>
    </w:p>
    <w:p>
      <w:pPr>
        <w:pStyle w:val="TextBody"/>
        <w:numPr>
          <w:ilvl w:val="3"/>
          <w:numId w:val="1"/>
        </w:numPr>
        <w:tabs>
          <w:tab w:val="clear" w:pos="720"/>
          <w:tab w:val="left" w:pos="1560" w:leader="none"/>
          <w:tab w:val="left" w:pos="8190" w:leader="none"/>
        </w:tabs>
        <w:ind w:left="1191" w:right="206" w:hanging="227"/>
        <w:jc w:val="both"/>
        <w:rPr/>
      </w:pPr>
      <w:r>
        <w:rPr/>
        <w:t>What can we help you with (Text Area) – User needs to enter the brief about their concern for raising the query</w:t>
      </w:r>
    </w:p>
    <w:p>
      <w:pPr>
        <w:pStyle w:val="TextBody"/>
        <w:numPr>
          <w:ilvl w:val="3"/>
          <w:numId w:val="1"/>
        </w:numPr>
        <w:tabs>
          <w:tab w:val="clear" w:pos="720"/>
          <w:tab w:val="left" w:pos="1560" w:leader="none"/>
          <w:tab w:val="left" w:pos="8190" w:leader="none"/>
        </w:tabs>
        <w:ind w:left="1191" w:right="206" w:hanging="227"/>
        <w:jc w:val="both"/>
        <w:rPr/>
      </w:pPr>
      <w:r>
        <w:rPr/>
        <w:t xml:space="preserve">Download Pdf – By clicking here, User will be able to download the pdf of the above form </w:t>
      </w:r>
    </w:p>
    <w:p>
      <w:pPr>
        <w:pStyle w:val="TextBody"/>
        <w:tabs>
          <w:tab w:val="clear" w:pos="720"/>
          <w:tab w:val="left" w:pos="1560" w:leader="none"/>
          <w:tab w:val="left" w:pos="8190" w:leader="none"/>
        </w:tabs>
        <w:ind w:left="709" w:right="206" w:hanging="0"/>
        <w:jc w:val="both"/>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Water Mitigation – By clicking here, User will be navigated to this page and he/she will view the description with the following form</w:t>
      </w:r>
    </w:p>
    <w:p>
      <w:pPr>
        <w:pStyle w:val="TextBody"/>
        <w:numPr>
          <w:ilvl w:val="2"/>
          <w:numId w:val="1"/>
        </w:numPr>
        <w:tabs>
          <w:tab w:val="clear" w:pos="720"/>
          <w:tab w:val="left" w:pos="1560" w:leader="none"/>
          <w:tab w:val="left" w:pos="8190" w:leader="none"/>
        </w:tabs>
        <w:ind w:left="964" w:right="206" w:hanging="227"/>
        <w:jc w:val="both"/>
        <w:rPr/>
      </w:pPr>
      <w:r>
        <w:rPr/>
        <w:t xml:space="preserve">Fill the Form </w:t>
      </w:r>
    </w:p>
    <w:p>
      <w:pPr>
        <w:pStyle w:val="TextBody"/>
        <w:numPr>
          <w:ilvl w:val="3"/>
          <w:numId w:val="1"/>
        </w:numPr>
        <w:tabs>
          <w:tab w:val="clear" w:pos="720"/>
          <w:tab w:val="left" w:pos="1560" w:leader="none"/>
          <w:tab w:val="left" w:pos="8190" w:leader="none"/>
        </w:tabs>
        <w:ind w:left="1191" w:right="206" w:hanging="227"/>
        <w:jc w:val="both"/>
        <w:rPr/>
      </w:pPr>
      <w:r>
        <w:rPr/>
        <w:t>Enter Full Name</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Enter Email Address</w:t>
      </w:r>
      <w:r>
        <w:rPr>
          <w:rFonts w:eastAsia="Times New Roman" w:cs="Calibri" w:cstheme="minorHAnsi"/>
          <w:color w:val="FF0000"/>
        </w:rPr>
        <w:t xml:space="preserve">* </w:t>
      </w:r>
      <w:r>
        <w:rPr/>
        <w:t>(Text Box)</w:t>
      </w:r>
    </w:p>
    <w:p>
      <w:pPr>
        <w:pStyle w:val="TextBody"/>
        <w:numPr>
          <w:ilvl w:val="3"/>
          <w:numId w:val="1"/>
        </w:numPr>
        <w:tabs>
          <w:tab w:val="clear" w:pos="720"/>
          <w:tab w:val="left" w:pos="1560" w:leader="none"/>
          <w:tab w:val="left" w:pos="8190" w:leader="none"/>
        </w:tabs>
        <w:ind w:left="1191" w:right="206" w:hanging="227"/>
        <w:jc w:val="both"/>
        <w:rPr/>
      </w:pPr>
      <w:r>
        <w:rPr/>
        <w:t xml:space="preserve">Enter Phone Number </w:t>
      </w:r>
    </w:p>
    <w:p>
      <w:pPr>
        <w:pStyle w:val="TextBody"/>
        <w:numPr>
          <w:ilvl w:val="3"/>
          <w:numId w:val="1"/>
        </w:numPr>
        <w:tabs>
          <w:tab w:val="clear" w:pos="720"/>
          <w:tab w:val="left" w:pos="1560" w:leader="none"/>
          <w:tab w:val="left" w:pos="8190" w:leader="none"/>
        </w:tabs>
        <w:ind w:left="1191" w:right="206" w:hanging="227"/>
        <w:jc w:val="both"/>
        <w:rPr/>
      </w:pPr>
      <w:r>
        <w:rPr/>
        <w:t xml:space="preserve">How did you hear about Us? (Drop-Down)  </w:t>
      </w:r>
    </w:p>
    <w:p>
      <w:pPr>
        <w:pStyle w:val="TextBody"/>
        <w:numPr>
          <w:ilvl w:val="4"/>
          <w:numId w:val="1"/>
        </w:numPr>
        <w:tabs>
          <w:tab w:val="clear" w:pos="720"/>
          <w:tab w:val="left" w:pos="1560" w:leader="none"/>
          <w:tab w:val="left" w:pos="8190" w:leader="none"/>
        </w:tabs>
        <w:ind w:left="1474" w:right="206" w:hanging="283"/>
        <w:jc w:val="both"/>
        <w:rPr/>
      </w:pPr>
      <w:r>
        <w:rPr/>
        <w:t>Via Ad</w:t>
      </w:r>
    </w:p>
    <w:p>
      <w:pPr>
        <w:pStyle w:val="TextBody"/>
        <w:numPr>
          <w:ilvl w:val="4"/>
          <w:numId w:val="1"/>
        </w:numPr>
        <w:tabs>
          <w:tab w:val="clear" w:pos="720"/>
          <w:tab w:val="left" w:pos="1560" w:leader="none"/>
          <w:tab w:val="left" w:pos="8190" w:leader="none"/>
        </w:tabs>
        <w:ind w:left="1474" w:right="206" w:hanging="283"/>
        <w:jc w:val="both"/>
        <w:rPr/>
      </w:pPr>
      <w:r>
        <w:rPr/>
        <w:t xml:space="preserve">Via Call </w:t>
      </w:r>
    </w:p>
    <w:p>
      <w:pPr>
        <w:pStyle w:val="TextBody"/>
        <w:numPr>
          <w:ilvl w:val="4"/>
          <w:numId w:val="1"/>
        </w:numPr>
        <w:tabs>
          <w:tab w:val="clear" w:pos="720"/>
          <w:tab w:val="left" w:pos="1560" w:leader="none"/>
          <w:tab w:val="left" w:pos="8190" w:leader="none"/>
        </w:tabs>
        <w:ind w:left="1474" w:right="206" w:hanging="283"/>
        <w:jc w:val="both"/>
        <w:rPr/>
      </w:pPr>
      <w:r>
        <w:rPr/>
        <w:t xml:space="preserve">Via Friend  </w:t>
      </w:r>
    </w:p>
    <w:p>
      <w:pPr>
        <w:pStyle w:val="TextBody"/>
        <w:numPr>
          <w:ilvl w:val="3"/>
          <w:numId w:val="1"/>
        </w:numPr>
        <w:tabs>
          <w:tab w:val="clear" w:pos="720"/>
          <w:tab w:val="left" w:pos="1560" w:leader="none"/>
          <w:tab w:val="left" w:pos="8190" w:leader="none"/>
        </w:tabs>
        <w:ind w:left="1191" w:right="206" w:hanging="227"/>
        <w:jc w:val="both"/>
        <w:rPr/>
      </w:pPr>
      <w:r>
        <w:rPr/>
        <w:t>What can we help you with (Text Area) – User needs to enter the brief about their concern for raising the query</w:t>
      </w:r>
    </w:p>
    <w:p>
      <w:pPr>
        <w:pStyle w:val="TextBody"/>
        <w:numPr>
          <w:ilvl w:val="3"/>
          <w:numId w:val="1"/>
        </w:numPr>
        <w:tabs>
          <w:tab w:val="clear" w:pos="720"/>
          <w:tab w:val="left" w:pos="1560" w:leader="none"/>
          <w:tab w:val="left" w:pos="8190" w:leader="none"/>
        </w:tabs>
        <w:ind w:left="1191" w:right="206" w:hanging="227"/>
        <w:jc w:val="both"/>
        <w:rPr/>
      </w:pPr>
      <w:r>
        <w:rPr/>
        <w:t xml:space="preserve">Download Pdf – By clicking here, User will be able to download the pdf of the above form </w:t>
      </w:r>
    </w:p>
    <w:p>
      <w:pPr>
        <w:pStyle w:val="TextBody"/>
        <w:tabs>
          <w:tab w:val="clear" w:pos="720"/>
          <w:tab w:val="left" w:pos="1560" w:leader="none"/>
          <w:tab w:val="left" w:pos="8190" w:leader="none"/>
        </w:tabs>
        <w:ind w:left="567" w:right="206" w:hanging="0"/>
        <w:jc w:val="both"/>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Mold – By clicking here, User will be navigated to this page and he/she will view the description with the following form</w:t>
      </w:r>
    </w:p>
    <w:p>
      <w:pPr>
        <w:pStyle w:val="TextBody"/>
        <w:numPr>
          <w:ilvl w:val="2"/>
          <w:numId w:val="1"/>
        </w:numPr>
        <w:tabs>
          <w:tab w:val="clear" w:pos="720"/>
          <w:tab w:val="left" w:pos="1560" w:leader="none"/>
          <w:tab w:val="left" w:pos="8190" w:leader="none"/>
        </w:tabs>
        <w:ind w:left="964" w:right="206" w:hanging="227"/>
        <w:jc w:val="both"/>
        <w:rPr/>
      </w:pPr>
      <w:r>
        <w:rPr/>
        <w:t xml:space="preserve">Fill the Form </w:t>
      </w:r>
    </w:p>
    <w:p>
      <w:pPr>
        <w:pStyle w:val="TextBody"/>
        <w:numPr>
          <w:ilvl w:val="3"/>
          <w:numId w:val="1"/>
        </w:numPr>
        <w:tabs>
          <w:tab w:val="clear" w:pos="720"/>
          <w:tab w:val="left" w:pos="1560" w:leader="none"/>
          <w:tab w:val="left" w:pos="8190" w:leader="none"/>
        </w:tabs>
        <w:ind w:left="1191" w:right="206" w:hanging="227"/>
        <w:jc w:val="both"/>
        <w:rPr/>
      </w:pPr>
      <w:r>
        <w:rPr/>
        <w:t>Enter Full Name</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Enter Email Address</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 xml:space="preserve">Enter Phone Number </w:t>
      </w:r>
    </w:p>
    <w:p>
      <w:pPr>
        <w:pStyle w:val="TextBody"/>
        <w:numPr>
          <w:ilvl w:val="3"/>
          <w:numId w:val="1"/>
        </w:numPr>
        <w:tabs>
          <w:tab w:val="clear" w:pos="720"/>
          <w:tab w:val="left" w:pos="1560" w:leader="none"/>
          <w:tab w:val="left" w:pos="8190" w:leader="none"/>
        </w:tabs>
        <w:ind w:left="1191" w:right="206" w:hanging="227"/>
        <w:jc w:val="both"/>
        <w:rPr/>
      </w:pPr>
      <w:r>
        <w:rPr/>
        <w:t xml:space="preserve">How did you hear about Us? (Drop-Down)  </w:t>
      </w:r>
    </w:p>
    <w:p>
      <w:pPr>
        <w:pStyle w:val="TextBody"/>
        <w:numPr>
          <w:ilvl w:val="4"/>
          <w:numId w:val="1"/>
        </w:numPr>
        <w:tabs>
          <w:tab w:val="clear" w:pos="720"/>
          <w:tab w:val="left" w:pos="1560" w:leader="none"/>
          <w:tab w:val="left" w:pos="8190" w:leader="none"/>
        </w:tabs>
        <w:ind w:left="1474" w:right="206" w:hanging="283"/>
        <w:jc w:val="both"/>
        <w:rPr/>
      </w:pPr>
      <w:r>
        <w:rPr/>
        <w:t>Via Ad</w:t>
      </w:r>
    </w:p>
    <w:p>
      <w:pPr>
        <w:pStyle w:val="TextBody"/>
        <w:numPr>
          <w:ilvl w:val="4"/>
          <w:numId w:val="1"/>
        </w:numPr>
        <w:tabs>
          <w:tab w:val="clear" w:pos="720"/>
          <w:tab w:val="left" w:pos="1560" w:leader="none"/>
          <w:tab w:val="left" w:pos="8190" w:leader="none"/>
        </w:tabs>
        <w:ind w:left="1474" w:right="206" w:hanging="283"/>
        <w:jc w:val="both"/>
        <w:rPr/>
      </w:pPr>
      <w:r>
        <w:rPr/>
        <w:t xml:space="preserve">Via Call </w:t>
      </w:r>
    </w:p>
    <w:p>
      <w:pPr>
        <w:pStyle w:val="TextBody"/>
        <w:numPr>
          <w:ilvl w:val="4"/>
          <w:numId w:val="1"/>
        </w:numPr>
        <w:tabs>
          <w:tab w:val="clear" w:pos="720"/>
          <w:tab w:val="left" w:pos="1560" w:leader="none"/>
          <w:tab w:val="left" w:pos="8190" w:leader="none"/>
        </w:tabs>
        <w:ind w:left="1474" w:right="206" w:hanging="283"/>
        <w:jc w:val="both"/>
        <w:rPr/>
      </w:pPr>
      <w:r>
        <w:rPr/>
        <w:t xml:space="preserve">Via Friend  </w:t>
      </w:r>
    </w:p>
    <w:p>
      <w:pPr>
        <w:pStyle w:val="TextBody"/>
        <w:numPr>
          <w:ilvl w:val="3"/>
          <w:numId w:val="1"/>
        </w:numPr>
        <w:tabs>
          <w:tab w:val="clear" w:pos="720"/>
          <w:tab w:val="left" w:pos="1560" w:leader="none"/>
          <w:tab w:val="left" w:pos="8190" w:leader="none"/>
        </w:tabs>
        <w:ind w:left="1191" w:right="206" w:hanging="227"/>
        <w:jc w:val="both"/>
        <w:rPr/>
      </w:pPr>
      <w:r>
        <w:rPr/>
        <w:t>What can we help you with (Text Area) – User needs to enter the brief about their concern for raising the query</w:t>
      </w:r>
    </w:p>
    <w:p>
      <w:pPr>
        <w:pStyle w:val="TextBody"/>
        <w:numPr>
          <w:ilvl w:val="3"/>
          <w:numId w:val="1"/>
        </w:numPr>
        <w:tabs>
          <w:tab w:val="clear" w:pos="720"/>
          <w:tab w:val="left" w:pos="1560" w:leader="none"/>
          <w:tab w:val="left" w:pos="8190" w:leader="none"/>
        </w:tabs>
        <w:ind w:left="1191" w:right="206" w:hanging="227"/>
        <w:jc w:val="both"/>
        <w:rPr/>
      </w:pPr>
      <w:r>
        <w:rPr/>
        <w:t xml:space="preserve">Download Pdf – By clicking here, User will be able to download the pdf of the above form </w:t>
      </w:r>
    </w:p>
    <w:p>
      <w:pPr>
        <w:pStyle w:val="TextBody"/>
        <w:tabs>
          <w:tab w:val="clear" w:pos="720"/>
          <w:tab w:val="left" w:pos="1560" w:leader="none"/>
          <w:tab w:val="left" w:pos="8190" w:leader="none"/>
        </w:tabs>
        <w:ind w:left="426" w:right="206" w:hanging="0"/>
        <w:jc w:val="both"/>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Reconstruction</w:t>
      </w:r>
      <w:r>
        <w:rPr>
          <w:color w:val="000000"/>
          <w:kern w:val="2"/>
          <w:lang w:val="en-IN"/>
          <w14:ligatures w14:val="standardContextual"/>
        </w:rPr>
        <w:t xml:space="preserve"> </w:t>
      </w:r>
      <w:r>
        <w:rPr/>
        <w:t>– By clicking here, User will be navigated to this page and he/she will view the description with the following form</w:t>
      </w:r>
    </w:p>
    <w:p>
      <w:pPr>
        <w:pStyle w:val="TextBody"/>
        <w:numPr>
          <w:ilvl w:val="2"/>
          <w:numId w:val="1"/>
        </w:numPr>
        <w:tabs>
          <w:tab w:val="clear" w:pos="720"/>
          <w:tab w:val="left" w:pos="1560" w:leader="none"/>
          <w:tab w:val="left" w:pos="8190" w:leader="none"/>
        </w:tabs>
        <w:ind w:left="964" w:right="206" w:hanging="227"/>
        <w:jc w:val="both"/>
        <w:rPr/>
      </w:pPr>
      <w:r>
        <w:rPr/>
        <w:t xml:space="preserve">Fill the Form </w:t>
      </w:r>
    </w:p>
    <w:p>
      <w:pPr>
        <w:pStyle w:val="TextBody"/>
        <w:numPr>
          <w:ilvl w:val="3"/>
          <w:numId w:val="1"/>
        </w:numPr>
        <w:tabs>
          <w:tab w:val="clear" w:pos="720"/>
          <w:tab w:val="left" w:pos="1560" w:leader="none"/>
          <w:tab w:val="left" w:pos="8190" w:leader="none"/>
        </w:tabs>
        <w:ind w:left="1191" w:right="206" w:hanging="227"/>
        <w:jc w:val="both"/>
        <w:rPr/>
      </w:pPr>
      <w:r>
        <w:rPr/>
        <w:t>Enter Full Name</w:t>
      </w:r>
      <w:r>
        <w:rPr>
          <w:rFonts w:eastAsia="Times New Roman" w:cs="Calibri" w:cstheme="minorHAnsi"/>
          <w:color w:val="FF0000"/>
        </w:rPr>
        <w:t xml:space="preserve">* </w:t>
      </w:r>
      <w:r>
        <w:rPr/>
        <w:t xml:space="preserve">(Text Box)  </w:t>
      </w:r>
    </w:p>
    <w:p>
      <w:pPr>
        <w:pStyle w:val="TextBody"/>
        <w:numPr>
          <w:ilvl w:val="3"/>
          <w:numId w:val="1"/>
        </w:numPr>
        <w:tabs>
          <w:tab w:val="clear" w:pos="720"/>
          <w:tab w:val="left" w:pos="1560" w:leader="none"/>
          <w:tab w:val="left" w:pos="8190" w:leader="none"/>
        </w:tabs>
        <w:ind w:left="1191" w:right="206" w:hanging="227"/>
        <w:jc w:val="both"/>
        <w:rPr/>
      </w:pPr>
      <w:r>
        <w:rPr/>
        <w:t>Enter Email Address</w:t>
      </w:r>
      <w:r>
        <w:rPr>
          <w:rFonts w:eastAsia="Times New Roman" w:cs="Calibri" w:cstheme="minorHAnsi"/>
          <w:color w:val="FF0000"/>
        </w:rPr>
        <w:t xml:space="preserve">* </w:t>
      </w:r>
      <w:r>
        <w:rPr/>
        <w:t>(Text Box)</w:t>
      </w:r>
    </w:p>
    <w:p>
      <w:pPr>
        <w:pStyle w:val="TextBody"/>
        <w:numPr>
          <w:ilvl w:val="3"/>
          <w:numId w:val="1"/>
        </w:numPr>
        <w:tabs>
          <w:tab w:val="clear" w:pos="720"/>
          <w:tab w:val="left" w:pos="1560" w:leader="none"/>
          <w:tab w:val="left" w:pos="8190" w:leader="none"/>
        </w:tabs>
        <w:ind w:left="1191" w:right="206" w:hanging="227"/>
        <w:jc w:val="both"/>
        <w:rPr/>
      </w:pPr>
      <w:r>
        <w:rPr/>
        <w:t xml:space="preserve">Enter Phone Number </w:t>
      </w:r>
    </w:p>
    <w:p>
      <w:pPr>
        <w:pStyle w:val="TextBody"/>
        <w:numPr>
          <w:ilvl w:val="3"/>
          <w:numId w:val="1"/>
        </w:numPr>
        <w:tabs>
          <w:tab w:val="clear" w:pos="720"/>
          <w:tab w:val="left" w:pos="1560" w:leader="none"/>
          <w:tab w:val="left" w:pos="8190" w:leader="none"/>
        </w:tabs>
        <w:ind w:left="1191" w:right="206" w:hanging="227"/>
        <w:jc w:val="both"/>
        <w:rPr/>
      </w:pPr>
      <w:r>
        <w:rPr/>
        <w:t xml:space="preserve">How did you hear about Us? (Drop-Down)  </w:t>
      </w:r>
    </w:p>
    <w:p>
      <w:pPr>
        <w:pStyle w:val="TextBody"/>
        <w:numPr>
          <w:ilvl w:val="4"/>
          <w:numId w:val="1"/>
        </w:numPr>
        <w:tabs>
          <w:tab w:val="clear" w:pos="720"/>
          <w:tab w:val="left" w:pos="1560" w:leader="none"/>
          <w:tab w:val="left" w:pos="8190" w:leader="none"/>
        </w:tabs>
        <w:ind w:left="1474" w:right="206" w:hanging="283"/>
        <w:jc w:val="both"/>
        <w:rPr/>
      </w:pPr>
      <w:r>
        <w:rPr/>
        <w:t>Via Ad</w:t>
      </w:r>
    </w:p>
    <w:p>
      <w:pPr>
        <w:pStyle w:val="TextBody"/>
        <w:numPr>
          <w:ilvl w:val="4"/>
          <w:numId w:val="1"/>
        </w:numPr>
        <w:tabs>
          <w:tab w:val="clear" w:pos="720"/>
          <w:tab w:val="left" w:pos="1560" w:leader="none"/>
          <w:tab w:val="left" w:pos="8190" w:leader="none"/>
        </w:tabs>
        <w:ind w:left="1474" w:right="206" w:hanging="283"/>
        <w:jc w:val="both"/>
        <w:rPr/>
      </w:pPr>
      <w:r>
        <w:rPr/>
        <w:t xml:space="preserve">Via Call </w:t>
      </w:r>
    </w:p>
    <w:p>
      <w:pPr>
        <w:pStyle w:val="TextBody"/>
        <w:numPr>
          <w:ilvl w:val="4"/>
          <w:numId w:val="1"/>
        </w:numPr>
        <w:tabs>
          <w:tab w:val="clear" w:pos="720"/>
          <w:tab w:val="left" w:pos="1560" w:leader="none"/>
          <w:tab w:val="left" w:pos="8190" w:leader="none"/>
        </w:tabs>
        <w:ind w:left="1474" w:right="206" w:hanging="283"/>
        <w:jc w:val="both"/>
        <w:rPr/>
      </w:pPr>
      <w:r>
        <w:rPr/>
        <w:t xml:space="preserve">Via Friend  </w:t>
      </w:r>
    </w:p>
    <w:p>
      <w:pPr>
        <w:pStyle w:val="TextBody"/>
        <w:numPr>
          <w:ilvl w:val="3"/>
          <w:numId w:val="1"/>
        </w:numPr>
        <w:tabs>
          <w:tab w:val="clear" w:pos="720"/>
          <w:tab w:val="left" w:pos="1560" w:leader="none"/>
          <w:tab w:val="left" w:pos="8190" w:leader="none"/>
        </w:tabs>
        <w:ind w:left="1191" w:right="206" w:hanging="227"/>
        <w:jc w:val="both"/>
        <w:rPr/>
      </w:pPr>
      <w:r>
        <w:rPr/>
        <w:t>What can we help you with (Text Area) – User needs to enter the brief about their concern for raising the query</w:t>
      </w:r>
    </w:p>
    <w:p>
      <w:pPr>
        <w:pStyle w:val="TextBody"/>
        <w:numPr>
          <w:ilvl w:val="3"/>
          <w:numId w:val="1"/>
        </w:numPr>
        <w:tabs>
          <w:tab w:val="clear" w:pos="720"/>
          <w:tab w:val="left" w:pos="1560" w:leader="none"/>
          <w:tab w:val="left" w:pos="8190" w:leader="none"/>
        </w:tabs>
        <w:ind w:left="1191" w:right="206" w:hanging="227"/>
        <w:jc w:val="both"/>
        <w:rPr/>
      </w:pPr>
      <w:r>
        <w:rPr/>
        <w:t xml:space="preserve">Download Pdf – By clicking here, User will be able to download the pdf of the above form </w:t>
      </w:r>
    </w:p>
    <w:p>
      <w:pPr>
        <w:pStyle w:val="TextBody"/>
        <w:tabs>
          <w:tab w:val="clear" w:pos="720"/>
          <w:tab w:val="left" w:pos="1560" w:leader="none"/>
          <w:tab w:val="left" w:pos="8190" w:leader="none"/>
        </w:tabs>
        <w:ind w:left="454" w:right="206" w:hanging="0"/>
        <w:jc w:val="both"/>
        <w:rPr>
          <w:rFonts w:eastAsia="Times New Roman" w:cs="Calibri" w:cstheme="minorHAnsi"/>
          <w:i/>
          <w:i/>
          <w:iCs/>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kern w:val="2"/>
          <w:lang w:val="en-IN"/>
          <w14:ligatures w14:val="standardContextual"/>
        </w:rPr>
      </w:pPr>
      <w:r>
        <w:rPr>
          <w:b/>
          <w:bCs/>
        </w:rPr>
        <w:t>Pricing</w:t>
      </w:r>
      <w:r>
        <w:rPr/>
        <w:t xml:space="preserve"> – Here, User will be able to view the pricing plans for using the platform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t>Plan List (currently only one plan will be displayed, though more plans can be created from admin panel) These details will be collected from Admin panel</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t>View Information</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t>Plan Name – It will display the name of the Plan</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t>Plan Price – It will display the price of the plan</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t xml:space="preserve">Plan Features – It will display the list of features that plan is offering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t>Perform Action</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Buy – By clicking here, User will be redirected to the registration page where he/she needs to register first to buy the subscription </w:t>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kern w:val="2"/>
          <w:lang w:val="en-IN"/>
          <w14:ligatures w14:val="standardContextual"/>
        </w:rPr>
      </w:pPr>
      <w:r>
        <w:rPr>
          <w:b/>
          <w:bCs/>
        </w:rPr>
        <w:t>Registration Page</w:t>
      </w:r>
      <w:r>
        <w:rPr/>
        <w:t xml:space="preserve"> – User will be able to register in to the platform with the following required details </w:t>
      </w:r>
    </w:p>
    <w:p>
      <w:pPr>
        <w:pStyle w:val="TextBody"/>
        <w:tabs>
          <w:tab w:val="clear" w:pos="720"/>
          <w:tab w:val="left" w:pos="1560" w:leader="none"/>
          <w:tab w:val="left" w:pos="8190" w:leader="none"/>
        </w:tabs>
        <w:ind w:left="454" w:right="206" w:hanging="0"/>
        <w:jc w:val="both"/>
        <w:rPr>
          <w:kern w:val="2"/>
          <w:lang w:val="en-IN"/>
          <w14:ligatures w14:val="standardContextual"/>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t>Enter Email Address</w:t>
      </w:r>
      <w:r>
        <w:rPr>
          <w:rFonts w:eastAsia="Times New Roman" w:cs="Calibri" w:cstheme="minorHAnsi"/>
          <w:color w:val="FF0000"/>
        </w:rPr>
        <w:t>*</w:t>
      </w:r>
      <w:r>
        <w:rPr/>
        <w:t xml:space="preserve"> (Text Box)</w:t>
      </w:r>
    </w:p>
    <w:p>
      <w:pPr>
        <w:pStyle w:val="TextBody"/>
        <w:tabs>
          <w:tab w:val="clear" w:pos="720"/>
          <w:tab w:val="left" w:pos="1560" w:leader="none"/>
          <w:tab w:val="left" w:pos="8190" w:leader="none"/>
        </w:tabs>
        <w:ind w:left="737" w:right="206" w:hanging="0"/>
        <w:jc w:val="both"/>
        <w:rPr>
          <w:i/>
          <w:i/>
          <w:iCs/>
        </w:rPr>
      </w:pPr>
      <w:r>
        <w:rPr>
          <w:i/>
          <w:iCs/>
        </w:rPr>
        <w:t xml:space="preserve">Case 1: User should be informed if email address is invalid </w:t>
      </w:r>
    </w:p>
    <w:p>
      <w:pPr>
        <w:pStyle w:val="TextBody"/>
        <w:tabs>
          <w:tab w:val="clear" w:pos="720"/>
          <w:tab w:val="left" w:pos="1560" w:leader="none"/>
          <w:tab w:val="left" w:pos="8190" w:leader="none"/>
        </w:tabs>
        <w:ind w:left="737" w:right="206" w:hanging="0"/>
        <w:jc w:val="both"/>
        <w:rPr>
          <w:i/>
          <w:i/>
          <w:iCs/>
          <w:kern w:val="2"/>
          <w:lang w:val="en-IN"/>
          <w14:ligatures w14:val="standardContextual"/>
        </w:rPr>
      </w:pPr>
      <w:r>
        <w:rPr>
          <w:i/>
          <w:iCs/>
        </w:rPr>
        <w:t xml:space="preserve">Case 2: User should be informed if email ID is already registered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t>Enter Company Name</w:t>
      </w:r>
      <w:r>
        <w:rPr>
          <w:rFonts w:eastAsia="Times New Roman" w:cs="Calibri" w:cstheme="minorHAnsi"/>
          <w:color w:val="FF0000"/>
        </w:rPr>
        <w:t xml:space="preserve">* </w:t>
      </w:r>
      <w:r>
        <w:rPr/>
        <w:t>(Text Box)</w:t>
      </w:r>
    </w:p>
    <w:p>
      <w:pPr>
        <w:pStyle w:val="TextBody"/>
        <w:tabs>
          <w:tab w:val="clear" w:pos="720"/>
          <w:tab w:val="left" w:pos="1560" w:leader="none"/>
          <w:tab w:val="left" w:pos="8190" w:leader="none"/>
        </w:tabs>
        <w:ind w:left="737" w:right="206" w:hanging="0"/>
        <w:jc w:val="both"/>
        <w:rPr>
          <w:i/>
          <w:i/>
          <w:iCs/>
        </w:rPr>
      </w:pPr>
      <w:r>
        <w:rPr>
          <w:i/>
          <w:iCs/>
        </w:rPr>
        <w:t>Case: The text box filed must not be left blank otherwise it should display error</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Enter Website URL</w:t>
      </w:r>
      <w:r>
        <w:rPr>
          <w:rFonts w:eastAsia="Times New Roman" w:cs="Calibri" w:cstheme="minorHAnsi"/>
          <w:color w:val="FF0000"/>
        </w:rPr>
        <w:t xml:space="preserve">* </w:t>
      </w:r>
      <w:r>
        <w:rPr/>
        <w:t>(Text Box)</w:t>
      </w:r>
    </w:p>
    <w:p>
      <w:pPr>
        <w:pStyle w:val="TextBody"/>
        <w:tabs>
          <w:tab w:val="clear" w:pos="720"/>
          <w:tab w:val="left" w:pos="1560" w:leader="none"/>
          <w:tab w:val="left" w:pos="8190" w:leader="none"/>
        </w:tabs>
        <w:ind w:left="737" w:right="206" w:hanging="0"/>
        <w:jc w:val="both"/>
        <w:rPr>
          <w:kern w:val="2"/>
          <w:lang w:val="en-IN"/>
          <w14:ligatures w14:val="standardContextual"/>
        </w:rPr>
      </w:pPr>
      <w:r>
        <w:rPr>
          <w:i/>
          <w:iCs/>
        </w:rPr>
        <w:t>Case 1: The text box filed must not be left blank otherwise it should display error</w:t>
      </w:r>
    </w:p>
    <w:p>
      <w:pPr>
        <w:pStyle w:val="TextBody"/>
        <w:tabs>
          <w:tab w:val="clear" w:pos="720"/>
          <w:tab w:val="left" w:pos="1560" w:leader="none"/>
          <w:tab w:val="left" w:pos="8190" w:leader="none"/>
        </w:tabs>
        <w:ind w:left="737" w:right="206" w:hanging="0"/>
        <w:jc w:val="both"/>
        <w:rPr>
          <w:kern w:val="2"/>
          <w:lang w:val="en-IN"/>
          <w14:ligatures w14:val="standardContextual"/>
        </w:rPr>
      </w:pPr>
      <w:r>
        <w:rPr>
          <w:i/>
          <w:iCs/>
        </w:rPr>
        <w:t xml:space="preserve">Case 2: The entered website URL must be in a valid format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Enter Fax Number</w:t>
      </w:r>
      <w:r>
        <w:rPr>
          <w:rFonts w:eastAsia="Times New Roman" w:cs="Calibri" w:cstheme="minorHAnsi"/>
          <w:color w:val="FF0000"/>
        </w:rPr>
        <w:t xml:space="preserve">* </w:t>
      </w:r>
      <w:r>
        <w:rPr/>
        <w:t>(Text Box)</w:t>
      </w:r>
    </w:p>
    <w:p>
      <w:pPr>
        <w:pStyle w:val="TextBody"/>
        <w:tabs>
          <w:tab w:val="clear" w:pos="720"/>
          <w:tab w:val="left" w:pos="1560" w:leader="none"/>
          <w:tab w:val="left" w:pos="8190" w:leader="none"/>
        </w:tabs>
        <w:ind w:left="737" w:right="206" w:hanging="0"/>
        <w:jc w:val="both"/>
        <w:rPr>
          <w:kern w:val="2"/>
          <w:lang w:val="en-IN"/>
          <w14:ligatures w14:val="standardContextual"/>
        </w:rPr>
      </w:pPr>
      <w:r>
        <w:rPr>
          <w:i/>
          <w:iCs/>
        </w:rPr>
        <w:t>Case 1: The text box filed must not be left blank otherwise it should display error</w:t>
      </w:r>
    </w:p>
    <w:p>
      <w:pPr>
        <w:pStyle w:val="TextBody"/>
        <w:tabs>
          <w:tab w:val="clear" w:pos="720"/>
          <w:tab w:val="left" w:pos="1560" w:leader="none"/>
          <w:tab w:val="left" w:pos="8190" w:leader="none"/>
        </w:tabs>
        <w:ind w:left="737" w:right="206" w:hanging="0"/>
        <w:jc w:val="both"/>
        <w:rPr>
          <w:kern w:val="2"/>
          <w:lang w:val="en-IN"/>
          <w14:ligatures w14:val="standardContextual"/>
        </w:rPr>
      </w:pPr>
      <w:r>
        <w:rPr>
          <w:i/>
          <w:iCs/>
        </w:rPr>
        <w:t xml:space="preserve">Case 2: The entered fax number must be in a valid format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Enter Phone Number</w:t>
      </w:r>
      <w:r>
        <w:rPr>
          <w:rFonts w:eastAsia="Times New Roman" w:cs="Calibri" w:cstheme="minorHAnsi"/>
          <w:color w:val="FF0000"/>
        </w:rPr>
        <w:t xml:space="preserve">* </w:t>
      </w:r>
      <w:r>
        <w:rPr/>
        <w:t>(Text Box) (Numeric)</w:t>
      </w:r>
    </w:p>
    <w:p>
      <w:pPr>
        <w:pStyle w:val="TextBody"/>
        <w:tabs>
          <w:tab w:val="clear" w:pos="720"/>
          <w:tab w:val="left" w:pos="1560" w:leader="none"/>
          <w:tab w:val="left" w:pos="8190" w:leader="none"/>
        </w:tabs>
        <w:ind w:left="737" w:right="206" w:hanging="0"/>
        <w:jc w:val="both"/>
        <w:rPr>
          <w:i/>
          <w:i/>
          <w:iCs/>
        </w:rPr>
      </w:pPr>
      <w:r>
        <w:rPr>
          <w:i/>
          <w:iCs/>
        </w:rPr>
        <w:t>Case 1: The text box filed must not be left blank otherwise it should display error</w:t>
      </w:r>
    </w:p>
    <w:p>
      <w:pPr>
        <w:pStyle w:val="TextBody"/>
        <w:tabs>
          <w:tab w:val="clear" w:pos="720"/>
          <w:tab w:val="left" w:pos="1560" w:leader="none"/>
          <w:tab w:val="left" w:pos="8190" w:leader="none"/>
        </w:tabs>
        <w:ind w:left="737" w:right="206" w:hanging="0"/>
        <w:jc w:val="both"/>
        <w:rPr>
          <w:kern w:val="2"/>
          <w:lang w:val="en-IN"/>
          <w14:ligatures w14:val="standardContextual"/>
        </w:rPr>
      </w:pPr>
      <w:r>
        <w:rPr>
          <w:i/>
          <w:iCs/>
        </w:rPr>
        <w:t xml:space="preserve">Case 2: The entered phone number must be in a valid format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Enter Administrative Email</w:t>
      </w:r>
      <w:r>
        <w:rPr>
          <w:rFonts w:eastAsia="Times New Roman" w:cs="Calibri" w:cstheme="minorHAnsi"/>
          <w:color w:val="FF0000"/>
        </w:rPr>
        <w:t xml:space="preserve">* </w:t>
      </w:r>
      <w:r>
        <w:rPr/>
        <w:t xml:space="preserve">(Text Box) </w:t>
      </w:r>
    </w:p>
    <w:p>
      <w:pPr>
        <w:pStyle w:val="TextBody"/>
        <w:tabs>
          <w:tab w:val="clear" w:pos="720"/>
          <w:tab w:val="left" w:pos="1560" w:leader="none"/>
          <w:tab w:val="left" w:pos="8190" w:leader="none"/>
        </w:tabs>
        <w:ind w:left="737" w:right="206" w:hanging="0"/>
        <w:jc w:val="both"/>
        <w:rPr>
          <w:i/>
          <w:i/>
          <w:iCs/>
        </w:rPr>
      </w:pPr>
      <w:r>
        <w:rPr>
          <w:i/>
          <w:iCs/>
        </w:rPr>
        <w:t>Case 1: The text box filed must not be left blank otherwise it should display error</w:t>
      </w:r>
    </w:p>
    <w:p>
      <w:pPr>
        <w:pStyle w:val="TextBody"/>
        <w:tabs>
          <w:tab w:val="clear" w:pos="720"/>
          <w:tab w:val="left" w:pos="1560" w:leader="none"/>
          <w:tab w:val="left" w:pos="8190" w:leader="none"/>
        </w:tabs>
        <w:ind w:left="737" w:right="206" w:hanging="0"/>
        <w:jc w:val="both"/>
        <w:rPr>
          <w:kern w:val="2"/>
          <w:lang w:val="en-IN"/>
          <w14:ligatures w14:val="standardContextual"/>
        </w:rPr>
      </w:pPr>
      <w:r>
        <w:rPr>
          <w:i/>
          <w:iCs/>
        </w:rPr>
        <w:t xml:space="preserve">Case 2: The entered email address must be in a valid format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Enter Administrative Name</w:t>
      </w:r>
      <w:r>
        <w:rPr>
          <w:rFonts w:eastAsia="Times New Roman" w:cs="Calibri" w:cstheme="minorHAnsi"/>
          <w:color w:val="FF0000"/>
        </w:rPr>
        <w:t xml:space="preserve">* </w:t>
      </w:r>
      <w:r>
        <w:rPr/>
        <w:t>(Text Box)</w:t>
      </w:r>
    </w:p>
    <w:p>
      <w:pPr>
        <w:pStyle w:val="TextBody"/>
        <w:tabs>
          <w:tab w:val="clear" w:pos="720"/>
          <w:tab w:val="left" w:pos="1560" w:leader="none"/>
          <w:tab w:val="left" w:pos="8190" w:leader="none"/>
        </w:tabs>
        <w:ind w:left="737" w:right="206" w:hanging="0"/>
        <w:jc w:val="both"/>
        <w:rPr>
          <w:i/>
          <w:i/>
          <w:iCs/>
        </w:rPr>
      </w:pPr>
      <w:r>
        <w:rPr>
          <w:i/>
          <w:iCs/>
        </w:rPr>
        <w:t>Case: The text box filed must not be left blank otherwise it should display error</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t>Submit – By clicking here, User will be registered in to the platform</w:t>
      </w:r>
    </w:p>
    <w:p>
      <w:pPr>
        <w:pStyle w:val="TextBody"/>
        <w:tabs>
          <w:tab w:val="clear" w:pos="720"/>
          <w:tab w:val="left" w:pos="1560" w:leader="none"/>
          <w:tab w:val="left" w:pos="8190" w:leader="none"/>
        </w:tabs>
        <w:ind w:left="737" w:right="206" w:hanging="0"/>
        <w:jc w:val="both"/>
        <w:rPr>
          <w:i/>
          <w:i/>
          <w:iCs/>
          <w:kern w:val="2"/>
          <w:lang w:val="en-IN"/>
          <w14:ligatures w14:val="standardContextual"/>
        </w:rPr>
      </w:pPr>
      <w:r>
        <w:rPr>
          <w:i/>
          <w:iCs/>
          <w:kern w:val="2"/>
          <w:lang w:val="en-IN"/>
          <w14:ligatures w14:val="standardContextual"/>
        </w:rPr>
        <w:t xml:space="preserve">Case: All </w:t>
      </w:r>
      <w:r>
        <w:rPr>
          <w:rFonts w:eastAsia="Times New Roman" w:cs="Calibri" w:cstheme="minorHAnsi"/>
          <w:color w:val="FF0000"/>
        </w:rPr>
        <w:t>‘*’</w:t>
      </w:r>
      <w:r>
        <w:rPr>
          <w:i/>
          <w:iCs/>
          <w:kern w:val="2"/>
          <w:lang w:val="en-IN"/>
          <w14:ligatures w14:val="standardContextual"/>
        </w:rPr>
        <w:t xml:space="preserve">fields should fill out correctly  </w:t>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kern w:val="2"/>
          <w:lang w:val="en-IN"/>
          <w14:ligatures w14:val="standardContextual"/>
        </w:rPr>
      </w:pPr>
      <w:r>
        <w:rPr>
          <w:b/>
          <w:bCs/>
          <w:kern w:val="2"/>
          <w:lang w:val="en-IN"/>
          <w14:ligatures w14:val="standardContextual"/>
        </w:rPr>
        <w:t>Stripe Payment Page</w:t>
      </w:r>
      <w:r>
        <w:rPr>
          <w:kern w:val="2"/>
          <w:lang w:val="en-IN"/>
          <w14:ligatures w14:val="standardContextual"/>
        </w:rPr>
        <w:t xml:space="preserve"> – Once User register successfully on the platform then he/she will be navigated to the stripe payment page and User will be able to view the following information</w:t>
      </w:r>
    </w:p>
    <w:p>
      <w:pPr>
        <w:pStyle w:val="TextBody"/>
        <w:tabs>
          <w:tab w:val="clear" w:pos="720"/>
          <w:tab w:val="left" w:pos="1560" w:leader="none"/>
          <w:tab w:val="left" w:pos="8190" w:leader="none"/>
        </w:tabs>
        <w:ind w:left="454" w:right="206" w:hanging="0"/>
        <w:jc w:val="both"/>
        <w:rPr>
          <w:b/>
          <w:b/>
          <w:bCs/>
          <w:kern w:val="2"/>
          <w:lang w:val="en-IN"/>
          <w14:ligatures w14:val="standardContextual"/>
        </w:rPr>
      </w:pPr>
      <w:r>
        <w:rPr>
          <w:b/>
          <w:bCs/>
          <w:kern w:val="2"/>
          <w:lang w:val="en-IN"/>
          <w14:ligatures w14:val="standardContextual"/>
        </w:rPr>
      </w:r>
    </w:p>
    <w:p>
      <w:pPr>
        <w:pStyle w:val="TextBody"/>
        <w:tabs>
          <w:tab w:val="clear" w:pos="720"/>
          <w:tab w:val="left" w:pos="1560" w:leader="none"/>
          <w:tab w:val="left" w:pos="8190" w:leader="none"/>
        </w:tabs>
        <w:ind w:left="454" w:right="206" w:hanging="0"/>
        <w:jc w:val="both"/>
        <w:rPr>
          <w:b/>
          <w:b/>
          <w:bCs/>
          <w:kern w:val="2"/>
          <w:lang w:val="en-IN"/>
          <w14:ligatures w14:val="standardContextual"/>
        </w:rPr>
      </w:pPr>
      <w:r>
        <w:rPr>
          <w:b/>
          <w:bCs/>
          <w:kern w:val="2"/>
          <w:lang w:val="en-IN"/>
          <w14:ligatures w14:val="standardContextual"/>
        </w:rPr>
      </w:r>
    </w:p>
    <w:p>
      <w:pPr>
        <w:pStyle w:val="TextBody"/>
        <w:tabs>
          <w:tab w:val="clear" w:pos="720"/>
          <w:tab w:val="left" w:pos="1560" w:leader="none"/>
          <w:tab w:val="left" w:pos="8190" w:leader="none"/>
        </w:tabs>
        <w:ind w:left="454" w:right="206" w:hanging="0"/>
        <w:jc w:val="both"/>
        <w:rPr>
          <w:b/>
          <w:b/>
          <w:bCs/>
          <w:kern w:val="2"/>
          <w:lang w:val="en-IN"/>
          <w14:ligatures w14:val="standardContextual"/>
        </w:rPr>
      </w:pPr>
      <w:r>
        <w:rPr/>
        <w:drawing>
          <wp:inline distT="0" distB="0" distL="0" distR="0">
            <wp:extent cx="6188710" cy="3128645"/>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3"/>
                    <a:stretch>
                      <a:fillRect/>
                    </a:stretch>
                  </pic:blipFill>
                  <pic:spPr bwMode="auto">
                    <a:xfrm>
                      <a:off x="0" y="0"/>
                      <a:ext cx="6188710" cy="3128645"/>
                    </a:xfrm>
                    <a:prstGeom prst="rect">
                      <a:avLst/>
                    </a:prstGeom>
                  </pic:spPr>
                </pic:pic>
              </a:graphicData>
            </a:graphic>
          </wp:inline>
        </w:drawing>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 xml:space="preserve">View Information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Standard Plan Price – It will display standard plan price of standard plan </w:t>
        <w:tab/>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Total Number of Users (It will be displayed by default)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Billed Monthly (It will be displayed by default)</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Subtotal Amount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commentRangeStart w:id="0"/>
      <w:r>
        <w:rPr>
          <w:kern w:val="2"/>
          <w:lang w:val="en-IN"/>
          <w14:ligatures w14:val="standardContextual"/>
        </w:rPr>
        <w:t xml:space="preserve">Tax </w:t>
      </w:r>
      <w:commentRangeEnd w:id="0"/>
      <w:r>
        <w:commentReference w:id="0"/>
      </w:r>
      <w:r>
        <w:rPr>
          <w:kern w:val="2"/>
          <w:lang w:val="en-IN"/>
          <w14:ligatures w14:val="standardContextual"/>
        </w:rPr>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Total Due today – Total Amount will be displayed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Perform Action</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Pay with Card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Enter Email Address (Text Box)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Card Information </w:t>
      </w:r>
    </w:p>
    <w:p>
      <w:pPr>
        <w:pStyle w:val="TextBody"/>
        <w:numPr>
          <w:ilvl w:val="4"/>
          <w:numId w:val="1"/>
        </w:numPr>
        <w:tabs>
          <w:tab w:val="clear" w:pos="720"/>
          <w:tab w:val="left" w:pos="1560" w:leader="none"/>
          <w:tab w:val="left" w:pos="8190" w:leader="none"/>
        </w:tabs>
        <w:ind w:left="1474" w:right="206" w:hanging="283"/>
        <w:jc w:val="both"/>
        <w:rPr>
          <w:kern w:val="2"/>
          <w:lang w:val="en-IN"/>
          <w14:ligatures w14:val="standardContextual"/>
        </w:rPr>
      </w:pPr>
      <w:r>
        <w:rPr>
          <w:kern w:val="2"/>
          <w:lang w:val="en-IN"/>
          <w14:ligatures w14:val="standardContextual"/>
        </w:rPr>
        <w:t xml:space="preserve">Enter Account Number (Text Box) </w:t>
      </w:r>
    </w:p>
    <w:p>
      <w:pPr>
        <w:pStyle w:val="TextBody"/>
        <w:tabs>
          <w:tab w:val="clear" w:pos="720"/>
          <w:tab w:val="left" w:pos="1560" w:leader="none"/>
          <w:tab w:val="left" w:pos="8190" w:leader="none"/>
        </w:tabs>
        <w:ind w:left="1474" w:right="206" w:hanging="0"/>
        <w:jc w:val="both"/>
        <w:rPr>
          <w:i/>
          <w:i/>
          <w:iCs/>
          <w:kern w:val="2"/>
          <w:lang w:val="en-IN"/>
          <w14:ligatures w14:val="standardContextual"/>
        </w:rPr>
      </w:pPr>
      <w:r>
        <w:rPr>
          <w:i/>
          <w:iCs/>
          <w:kern w:val="2"/>
          <w:lang w:val="en-IN"/>
          <w14:ligatures w14:val="standardContextual"/>
        </w:rPr>
        <w:t xml:space="preserve">Case 1: User should enter account number in a valid format </w:t>
      </w:r>
    </w:p>
    <w:p>
      <w:pPr>
        <w:pStyle w:val="TextBody"/>
        <w:tabs>
          <w:tab w:val="clear" w:pos="720"/>
          <w:tab w:val="left" w:pos="1560" w:leader="none"/>
          <w:tab w:val="left" w:pos="8190" w:leader="none"/>
        </w:tabs>
        <w:ind w:left="1474" w:right="206" w:hanging="0"/>
        <w:jc w:val="both"/>
        <w:rPr>
          <w:i/>
          <w:i/>
          <w:iCs/>
          <w:kern w:val="2"/>
          <w:lang w:val="en-IN"/>
          <w14:ligatures w14:val="standardContextual"/>
        </w:rPr>
      </w:pPr>
      <w:r>
        <w:rPr>
          <w:i/>
          <w:iCs/>
          <w:kern w:val="2"/>
          <w:lang w:val="en-IN"/>
          <w14:ligatures w14:val="standardContextual"/>
        </w:rPr>
        <w:t xml:space="preserve">Case 2: Account Number should be in 15 digits or 16 Digits depending of the card </w:t>
      </w:r>
    </w:p>
    <w:p>
      <w:pPr>
        <w:pStyle w:val="TextBody"/>
        <w:tabs>
          <w:tab w:val="clear" w:pos="720"/>
          <w:tab w:val="left" w:pos="1560" w:leader="none"/>
          <w:tab w:val="left" w:pos="8190" w:leader="none"/>
        </w:tabs>
        <w:ind w:left="1474" w:right="206" w:hanging="0"/>
        <w:jc w:val="both"/>
        <w:rPr>
          <w:i/>
          <w:i/>
          <w:iCs/>
          <w:kern w:val="2"/>
          <w:lang w:val="en-IN"/>
          <w14:ligatures w14:val="standardContextual"/>
        </w:rPr>
      </w:pPr>
      <w:r>
        <w:rPr>
          <w:i/>
          <w:iCs/>
          <w:kern w:val="2"/>
          <w:lang w:val="en-IN"/>
          <w14:ligatures w14:val="standardContextual"/>
        </w:rPr>
        <w:t xml:space="preserve">Case 3: If the user fails to enter a valid account number, an error message will be displayed indicating that the account number is invalid </w:t>
      </w:r>
    </w:p>
    <w:p>
      <w:pPr>
        <w:pStyle w:val="TextBody"/>
        <w:numPr>
          <w:ilvl w:val="4"/>
          <w:numId w:val="1"/>
        </w:numPr>
        <w:tabs>
          <w:tab w:val="clear" w:pos="720"/>
          <w:tab w:val="left" w:pos="1560" w:leader="none"/>
          <w:tab w:val="left" w:pos="8190" w:leader="none"/>
        </w:tabs>
        <w:ind w:left="1474" w:right="206" w:hanging="283"/>
        <w:jc w:val="both"/>
        <w:rPr>
          <w:kern w:val="2"/>
          <w:lang w:val="en-IN"/>
          <w14:ligatures w14:val="standardContextual"/>
        </w:rPr>
      </w:pPr>
      <w:r>
        <w:rPr>
          <w:kern w:val="2"/>
          <w:lang w:val="en-IN"/>
          <w14:ligatures w14:val="standardContextual"/>
        </w:rPr>
        <w:t>Enter MM/YY (Text Box)</w:t>
      </w:r>
    </w:p>
    <w:p>
      <w:pPr>
        <w:pStyle w:val="TextBody"/>
        <w:tabs>
          <w:tab w:val="clear" w:pos="720"/>
          <w:tab w:val="left" w:pos="1560" w:leader="none"/>
          <w:tab w:val="left" w:pos="8190" w:leader="none"/>
        </w:tabs>
        <w:ind w:left="1474" w:right="206" w:hanging="0"/>
        <w:jc w:val="both"/>
        <w:rPr>
          <w:i/>
          <w:i/>
          <w:iCs/>
          <w:kern w:val="2"/>
          <w:lang w:val="en-IN"/>
          <w14:ligatures w14:val="standardContextual"/>
        </w:rPr>
      </w:pPr>
      <w:r>
        <w:rPr>
          <w:i/>
          <w:iCs/>
          <w:kern w:val="2"/>
          <w:lang w:val="en-IN"/>
          <w14:ligatures w14:val="standardContextual"/>
        </w:rPr>
        <w:t>Case: The system should validate that the entered month value is between 1 and 12</w:t>
      </w:r>
    </w:p>
    <w:p>
      <w:pPr>
        <w:pStyle w:val="TextBody"/>
        <w:numPr>
          <w:ilvl w:val="4"/>
          <w:numId w:val="1"/>
        </w:numPr>
        <w:tabs>
          <w:tab w:val="clear" w:pos="720"/>
          <w:tab w:val="left" w:pos="1560" w:leader="none"/>
          <w:tab w:val="left" w:pos="8190" w:leader="none"/>
        </w:tabs>
        <w:ind w:left="1474" w:right="206" w:hanging="283"/>
        <w:jc w:val="both"/>
        <w:rPr>
          <w:kern w:val="2"/>
          <w:lang w:val="en-IN"/>
          <w14:ligatures w14:val="standardContextual"/>
        </w:rPr>
      </w:pPr>
      <w:r>
        <w:rPr>
          <w:kern w:val="2"/>
          <w:lang w:val="en-IN"/>
          <w14:ligatures w14:val="standardContextual"/>
        </w:rPr>
        <w:t xml:space="preserve">Enter CVV (Text Box) </w:t>
      </w:r>
    </w:p>
    <w:p>
      <w:pPr>
        <w:pStyle w:val="TextBody"/>
        <w:tabs>
          <w:tab w:val="clear" w:pos="720"/>
          <w:tab w:val="left" w:pos="1560" w:leader="none"/>
          <w:tab w:val="left" w:pos="8190" w:leader="none"/>
        </w:tabs>
        <w:ind w:left="1474" w:right="206" w:hanging="0"/>
        <w:jc w:val="both"/>
        <w:rPr>
          <w:i/>
          <w:i/>
          <w:iCs/>
          <w:kern w:val="2"/>
          <w:lang w:val="en-IN"/>
          <w14:ligatures w14:val="standardContextual"/>
        </w:rPr>
      </w:pPr>
      <w:r>
        <w:rPr>
          <w:i/>
          <w:iCs/>
          <w:color w:val="1F1F1F"/>
          <w:shd w:fill="FFFFFF" w:val="clear"/>
        </w:rPr>
        <w:t>Case: The system should validate the CVV length based on the selected card type (e.g., 3 digits for Visa/Mastercard, 4 digits for American Express)</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Cardholder Name (Text Box)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Country or Region </w:t>
      </w:r>
    </w:p>
    <w:p>
      <w:pPr>
        <w:pStyle w:val="TextBody"/>
        <w:numPr>
          <w:ilvl w:val="4"/>
          <w:numId w:val="1"/>
        </w:numPr>
        <w:tabs>
          <w:tab w:val="clear" w:pos="720"/>
          <w:tab w:val="left" w:pos="1560" w:leader="none"/>
          <w:tab w:val="left" w:pos="8190" w:leader="none"/>
        </w:tabs>
        <w:ind w:left="1474" w:right="206" w:hanging="283"/>
        <w:jc w:val="both"/>
        <w:rPr>
          <w:kern w:val="2"/>
          <w:lang w:val="en-IN"/>
          <w14:ligatures w14:val="standardContextual"/>
        </w:rPr>
      </w:pPr>
      <w:r>
        <w:rPr>
          <w:kern w:val="2"/>
          <w:lang w:val="en-IN"/>
          <w14:ligatures w14:val="standardContextual"/>
        </w:rPr>
        <w:t xml:space="preserve">Select Country (Drop-Down) </w:t>
      </w:r>
    </w:p>
    <w:p>
      <w:pPr>
        <w:pStyle w:val="TextBody"/>
        <w:numPr>
          <w:ilvl w:val="4"/>
          <w:numId w:val="1"/>
        </w:numPr>
        <w:tabs>
          <w:tab w:val="clear" w:pos="720"/>
          <w:tab w:val="left" w:pos="1560" w:leader="none"/>
          <w:tab w:val="left" w:pos="8190" w:leader="none"/>
        </w:tabs>
        <w:ind w:left="1474" w:right="206" w:hanging="283"/>
        <w:jc w:val="both"/>
        <w:rPr>
          <w:kern w:val="2"/>
          <w:lang w:val="en-IN"/>
          <w14:ligatures w14:val="standardContextual"/>
        </w:rPr>
      </w:pPr>
      <w:r>
        <w:rPr>
          <w:kern w:val="2"/>
          <w:lang w:val="en-IN"/>
          <w14:ligatures w14:val="standardContextual"/>
        </w:rPr>
        <w:t xml:space="preserve">Enter Pin (Text Box)  </w:t>
      </w:r>
    </w:p>
    <w:p>
      <w:pPr>
        <w:pStyle w:val="TextBody"/>
        <w:numPr>
          <w:ilvl w:val="4"/>
          <w:numId w:val="1"/>
        </w:numPr>
        <w:tabs>
          <w:tab w:val="clear" w:pos="720"/>
          <w:tab w:val="left" w:pos="1560" w:leader="none"/>
          <w:tab w:val="left" w:pos="8190" w:leader="none"/>
        </w:tabs>
        <w:ind w:left="1474" w:right="206" w:hanging="283"/>
        <w:jc w:val="both"/>
        <w:rPr>
          <w:i/>
          <w:i/>
          <w:iCs/>
          <w:kern w:val="2"/>
          <w:lang w:val="en-IN"/>
          <w14:ligatures w14:val="standardContextual"/>
        </w:rPr>
      </w:pPr>
      <w:r>
        <w:rPr>
          <w:i/>
          <w:iCs/>
          <w:kern w:val="2"/>
          <w:lang w:val="en-IN"/>
          <w14:ligatures w14:val="standardContextual"/>
        </w:rPr>
        <w:t>Checkbox – User will be able to select the checkbox and the note will be displayed here is ‘’Securely Save my information for 1-click checkout, pay faster on AMERICAN VETERANS RESTORATION LLC and everywhere link is accepted’’</w:t>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kern w:val="2"/>
          <w:lang w:val="en-IN"/>
          <w14:ligatures w14:val="standardContextual"/>
        </w:rPr>
      </w:pPr>
      <w:r>
        <w:rPr>
          <w:b/>
          <w:bCs/>
        </w:rPr>
        <w:t>Payment Status</w:t>
      </w:r>
      <w:r>
        <w:rPr/>
        <w:t xml:space="preserve"> – From here, User will be able to pay for the subscription and can use the platform </w:t>
      </w:r>
    </w:p>
    <w:p>
      <w:pPr>
        <w:pStyle w:val="TextBody"/>
        <w:tabs>
          <w:tab w:val="clear" w:pos="720"/>
          <w:tab w:val="left" w:pos="1560" w:leader="none"/>
          <w:tab w:val="left" w:pos="8190" w:leader="none"/>
        </w:tabs>
        <w:ind w:left="454" w:right="206" w:hanging="0"/>
        <w:jc w:val="both"/>
        <w:rPr>
          <w:b/>
          <w:b/>
          <w:bCs/>
          <w:kern w:val="2"/>
          <w:lang w:val="en-IN"/>
          <w14:ligatures w14:val="standardContextual"/>
        </w:rPr>
      </w:pPr>
      <w:r>
        <w:rPr>
          <w:b/>
          <w:bCs/>
          <w:kern w:val="2"/>
          <w:lang w:val="en-IN"/>
          <w14:ligatures w14:val="standardContextual"/>
        </w:rPr>
        <w:t xml:space="preserve">Case1: If the payment is successful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Once the payment has done successfully, the User will be displayed a payment successful screen</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Transaction ID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Order ID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Total Amount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Subscription Plan Name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 xml:space="preserve">Further, an email will be sent to the Company email address and admin address with the following details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Welcome Message and Next Steps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Contact Information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Invoice </w:t>
      </w:r>
    </w:p>
    <w:p>
      <w:pPr>
        <w:pStyle w:val="TextBody"/>
        <w:numPr>
          <w:ilvl w:val="2"/>
          <w:numId w:val="1"/>
        </w:numPr>
        <w:tabs>
          <w:tab w:val="clear" w:pos="720"/>
          <w:tab w:val="left" w:pos="1560" w:leader="none"/>
          <w:tab w:val="left" w:pos="8190" w:leader="none"/>
        </w:tabs>
        <w:ind w:left="964" w:right="206" w:hanging="227"/>
        <w:jc w:val="both"/>
        <w:rPr>
          <w:kern w:val="2"/>
          <w:lang w:val="en-IN"/>
          <w14:ligatures w14:val="standardContextual"/>
        </w:rPr>
      </w:pPr>
      <w:r>
        <w:rPr>
          <w:kern w:val="2"/>
          <w:lang w:val="en-IN"/>
          <w14:ligatures w14:val="standardContextual"/>
        </w:rPr>
        <w:t xml:space="preserve">Sign In/Login Credentials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Website URL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Email Address   </w:t>
      </w:r>
    </w:p>
    <w:p>
      <w:pPr>
        <w:pStyle w:val="TextBody"/>
        <w:numPr>
          <w:ilvl w:val="3"/>
          <w:numId w:val="1"/>
        </w:numPr>
        <w:tabs>
          <w:tab w:val="clear" w:pos="720"/>
          <w:tab w:val="left" w:pos="1560" w:leader="none"/>
          <w:tab w:val="left" w:pos="8190" w:leader="none"/>
        </w:tabs>
        <w:ind w:left="1191" w:right="206" w:hanging="227"/>
        <w:jc w:val="both"/>
        <w:rPr>
          <w:kern w:val="2"/>
          <w:lang w:val="en-IN"/>
          <w14:ligatures w14:val="standardContextual"/>
        </w:rPr>
      </w:pPr>
      <w:r>
        <w:rPr>
          <w:kern w:val="2"/>
          <w:lang w:val="en-IN"/>
          <w14:ligatures w14:val="standardContextual"/>
        </w:rPr>
        <w:t xml:space="preserve">Password (Auto Generated)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Thank you, page</w:t>
      </w:r>
      <w:r>
        <w:rPr>
          <w:b/>
          <w:bCs/>
          <w:kern w:val="2"/>
          <w:lang w:val="en-IN"/>
          <w14:ligatures w14:val="standardContextual"/>
        </w:rPr>
        <w:t xml:space="preserve"> </w:t>
      </w:r>
      <w:r>
        <w:rPr>
          <w:kern w:val="2"/>
          <w:lang w:val="en-IN"/>
          <w14:ligatures w14:val="standardContextual"/>
        </w:rPr>
        <w:t xml:space="preserve">– A thank you page will be displayed after successful payment done and there will be an okay button on the thank you page. By clicking on it, User will be redirected to the sign in page. Moreover, two accounts will be generated, one is of Company’s Email Address and Company’s Admin Email Address </w:t>
      </w:r>
    </w:p>
    <w:p>
      <w:pPr>
        <w:pStyle w:val="TextBody"/>
        <w:tabs>
          <w:tab w:val="clear" w:pos="720"/>
          <w:tab w:val="left" w:pos="1560" w:leader="none"/>
          <w:tab w:val="left" w:pos="8190" w:leader="none"/>
        </w:tabs>
        <w:ind w:left="454" w:right="206" w:hanging="0"/>
        <w:jc w:val="both"/>
        <w:rPr>
          <w:b/>
          <w:b/>
          <w:bCs/>
          <w:kern w:val="2"/>
          <w:lang w:val="en-IN"/>
          <w14:ligatures w14:val="standardContextual"/>
        </w:rPr>
      </w:pPr>
      <w:r>
        <w:rPr>
          <w:b/>
          <w:bCs/>
          <w:kern w:val="2"/>
          <w:lang w:val="en-IN"/>
          <w14:ligatures w14:val="standardContextual"/>
        </w:rPr>
        <w:t xml:space="preserve">Case 2: If the payment is unsuccessful </w:t>
      </w:r>
    </w:p>
    <w:p>
      <w:pPr>
        <w:pStyle w:val="TextBody"/>
        <w:numPr>
          <w:ilvl w:val="1"/>
          <w:numId w:val="1"/>
        </w:numPr>
        <w:tabs>
          <w:tab w:val="clear" w:pos="720"/>
          <w:tab w:val="left" w:pos="1560" w:leader="none"/>
          <w:tab w:val="left" w:pos="8190" w:leader="none"/>
        </w:tabs>
        <w:ind w:left="737" w:right="206" w:hanging="283"/>
        <w:jc w:val="both"/>
        <w:rPr>
          <w:kern w:val="2"/>
          <w:lang w:val="en-IN"/>
          <w14:ligatures w14:val="standardContextual"/>
        </w:rPr>
      </w:pPr>
      <w:r>
        <w:rPr>
          <w:kern w:val="2"/>
          <w:lang w:val="en-IN"/>
          <w14:ligatures w14:val="standardContextual"/>
        </w:rPr>
        <w:t xml:space="preserve">If the payment is unsuccessful then the user will stay on stripe payment page only </w:t>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kern w:val="2"/>
          <w:lang w:val="en-IN"/>
          <w14:ligatures w14:val="standardContextual"/>
        </w:rPr>
      </w:pPr>
      <w:r>
        <w:rPr>
          <w:b/>
          <w:bCs/>
        </w:rPr>
        <w:t>Integration</w:t>
      </w:r>
      <w:r>
        <w:rPr/>
        <w:t xml:space="preserve"> – This section contains the integration partners list in the form of images</w:t>
        <w:br/>
        <w:t>and graphics having the name and logo of the specific software they are partnered</w:t>
        <w:br/>
        <w:t xml:space="preserve">with </w:t>
      </w:r>
    </w:p>
    <w:p>
      <w:pPr>
        <w:pStyle w:val="TextBody"/>
        <w:tabs>
          <w:tab w:val="clear" w:pos="720"/>
          <w:tab w:val="left" w:pos="1560" w:leader="none"/>
          <w:tab w:val="left" w:pos="8190" w:leader="none"/>
        </w:tabs>
        <w:ind w:left="454" w:right="206" w:hanging="0"/>
        <w:jc w:val="both"/>
        <w:rPr>
          <w:color w:val="000000"/>
          <w:kern w:val="2"/>
          <w:lang w:val="en-IN"/>
          <w14:ligatures w14:val="standardContextual"/>
        </w:rPr>
      </w:pPr>
      <w:r>
        <w:rPr>
          <w:color w:val="000000"/>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color w:val="000000"/>
          <w:kern w:val="2"/>
          <w:lang w:val="en-IN"/>
          <w14:ligatures w14:val="standardContextual"/>
        </w:rPr>
      </w:pPr>
      <w:r>
        <w:rPr>
          <w:b/>
          <w:bCs/>
        </w:rPr>
        <w:t>News</w:t>
      </w:r>
      <w:r>
        <w:rPr/>
        <w:t xml:space="preserve"> – Here, User will be able to view the latest news of the company </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 xml:space="preserve">News Listing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News Image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t xml:space="preserve">News Posted Date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t xml:space="preserve">News Title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News Description (two-three lines)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Perform</w:t>
      </w:r>
      <w:r>
        <w:rPr>
          <w:color w:val="000000"/>
          <w:kern w:val="2"/>
          <w:lang w:val="en-IN"/>
          <w14:ligatures w14:val="standardContextual"/>
        </w:rPr>
        <w:t xml:space="preserve"> Action</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Learn More – By clicking here, User will be redirected to the news detail page </w:t>
      </w:r>
    </w:p>
    <w:p>
      <w:pPr>
        <w:pStyle w:val="TextBody"/>
        <w:numPr>
          <w:ilvl w:val="1"/>
          <w:numId w:val="1"/>
        </w:numPr>
        <w:tabs>
          <w:tab w:val="clear" w:pos="720"/>
          <w:tab w:val="left" w:pos="1560" w:leader="none"/>
          <w:tab w:val="left" w:pos="8190" w:leader="none"/>
        </w:tabs>
        <w:ind w:left="737" w:right="206" w:hanging="283"/>
        <w:jc w:val="both"/>
        <w:rPr/>
      </w:pPr>
      <w:r>
        <w:rPr/>
        <w:t xml:space="preserve">News Detail </w:t>
      </w:r>
    </w:p>
    <w:p>
      <w:pPr>
        <w:pStyle w:val="TextBody"/>
        <w:numPr>
          <w:ilvl w:val="2"/>
          <w:numId w:val="1"/>
        </w:numPr>
        <w:tabs>
          <w:tab w:val="clear" w:pos="720"/>
          <w:tab w:val="left" w:pos="1560" w:leader="none"/>
          <w:tab w:val="left" w:pos="8190" w:leader="none"/>
        </w:tabs>
        <w:ind w:left="964" w:right="206" w:hanging="227"/>
        <w:jc w:val="both"/>
        <w:rPr/>
      </w:pPr>
      <w:r>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News Image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t xml:space="preserve">News Posted Date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t xml:space="preserve">News Title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News Description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Perform</w:t>
      </w:r>
      <w:r>
        <w:rPr>
          <w:color w:val="000000"/>
          <w:kern w:val="2"/>
          <w:lang w:val="en-IN"/>
          <w14:ligatures w14:val="standardContextual"/>
        </w:rPr>
        <w:t xml:space="preserve"> Action </w:t>
      </w:r>
    </w:p>
    <w:p>
      <w:pPr>
        <w:pStyle w:val="TextBody"/>
        <w:numPr>
          <w:ilvl w:val="3"/>
          <w:numId w:val="1"/>
        </w:numPr>
        <w:tabs>
          <w:tab w:val="clear" w:pos="720"/>
          <w:tab w:val="left" w:pos="1560" w:leader="none"/>
          <w:tab w:val="left" w:pos="8190" w:leader="none"/>
        </w:tabs>
        <w:ind w:left="1191" w:right="206" w:hanging="227"/>
        <w:jc w:val="both"/>
        <w:rPr/>
      </w:pPr>
      <w:r>
        <w:rPr/>
        <w:t>Recent News – By clicking on any from in the recent news the user will be redirected to the detail page</w:t>
      </w:r>
    </w:p>
    <w:p>
      <w:pPr>
        <w:pStyle w:val="TextBody"/>
        <w:tabs>
          <w:tab w:val="clear" w:pos="720"/>
          <w:tab w:val="left" w:pos="1560" w:leader="none"/>
          <w:tab w:val="left" w:pos="8190" w:leader="none"/>
        </w:tabs>
        <w:ind w:left="454" w:right="206" w:hanging="0"/>
        <w:jc w:val="both"/>
        <w:rPr>
          <w:color w:val="000000"/>
          <w:kern w:val="2"/>
          <w:lang w:val="en-IN"/>
          <w14:ligatures w14:val="standardContextual"/>
        </w:rPr>
      </w:pPr>
      <w:r>
        <w:rPr>
          <w:color w:val="000000"/>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b/>
          <w:b/>
          <w:bCs/>
          <w:color w:val="000000"/>
          <w:kern w:val="2"/>
          <w:lang w:val="en-IN"/>
          <w14:ligatures w14:val="standardContextual"/>
        </w:rPr>
      </w:pPr>
      <w:r>
        <w:rPr>
          <w:b/>
          <w:bCs/>
        </w:rPr>
        <w:t xml:space="preserve">Case Study </w:t>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t xml:space="preserve">Case Study Listing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Case Study Image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t xml:space="preserve">Case Study Title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Case Study Description (two-three lines)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Perform</w:t>
      </w:r>
      <w:r>
        <w:rPr>
          <w:color w:val="000000"/>
          <w:kern w:val="2"/>
          <w:lang w:val="en-IN"/>
          <w14:ligatures w14:val="standardContextual"/>
        </w:rPr>
        <w:t xml:space="preserve"> Action</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View More – By clicking here, User will be redirected to the news detail page </w:t>
      </w:r>
    </w:p>
    <w:p>
      <w:pPr>
        <w:pStyle w:val="TextBody"/>
        <w:numPr>
          <w:ilvl w:val="1"/>
          <w:numId w:val="1"/>
        </w:numPr>
        <w:tabs>
          <w:tab w:val="clear" w:pos="720"/>
          <w:tab w:val="left" w:pos="1560" w:leader="none"/>
          <w:tab w:val="left" w:pos="8190" w:leader="none"/>
        </w:tabs>
        <w:ind w:left="737" w:right="206" w:hanging="283"/>
        <w:jc w:val="both"/>
        <w:rPr/>
      </w:pPr>
      <w:r>
        <w:rPr/>
        <w:t xml:space="preserve">Case Study Detail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Case Study Image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t xml:space="preserve">Case Study Title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Case Study Description (two-three lines)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t>Perform</w:t>
      </w:r>
      <w:r>
        <w:rPr>
          <w:color w:val="000000"/>
          <w:kern w:val="2"/>
          <w:lang w:val="en-IN"/>
          <w14:ligatures w14:val="standardContextual"/>
        </w:rPr>
        <w:t xml:space="preserve"> Action </w:t>
      </w:r>
    </w:p>
    <w:p>
      <w:pPr>
        <w:pStyle w:val="TextBody"/>
        <w:numPr>
          <w:ilvl w:val="3"/>
          <w:numId w:val="1"/>
        </w:numPr>
        <w:tabs>
          <w:tab w:val="clear" w:pos="720"/>
          <w:tab w:val="left" w:pos="1560" w:leader="none"/>
          <w:tab w:val="left" w:pos="8190" w:leader="none"/>
        </w:tabs>
        <w:ind w:left="1191" w:right="206" w:hanging="227"/>
        <w:jc w:val="both"/>
        <w:rPr/>
      </w:pPr>
      <w:r>
        <w:rPr/>
        <w:t>Recent News – By clicking on any from in the recent news the user will be redirected to the detail page</w:t>
      </w:r>
    </w:p>
    <w:p>
      <w:pPr>
        <w:pStyle w:val="TextBody"/>
        <w:tabs>
          <w:tab w:val="clear" w:pos="720"/>
          <w:tab w:val="left" w:pos="1560" w:leader="none"/>
          <w:tab w:val="left" w:pos="8190" w:leader="none"/>
        </w:tabs>
        <w:ind w:left="454" w:right="206" w:hanging="0"/>
        <w:jc w:val="both"/>
        <w:rPr>
          <w:kern w:val="2"/>
          <w:lang w:val="en-IN"/>
          <w14:ligatures w14:val="standardContextual"/>
        </w:rPr>
      </w:pPr>
      <w:r>
        <w:rPr>
          <w:kern w:val="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kern w:val="2"/>
          <w:lang w:val="en-IN"/>
          <w14:ligatures w14:val="standardContextual"/>
        </w:rPr>
      </w:pPr>
      <w:commentRangeStart w:id="1"/>
      <w:r>
        <w:rPr>
          <w:b/>
          <w:bCs/>
        </w:rPr>
        <w:t>Schedule Session</w:t>
      </w:r>
      <w:r>
        <w:rPr/>
        <w:t xml:space="preserve"> – The user will be able to schedule the session (Zoom) or a meeting with</w:t>
        <w:br/>
        <w:t>the experts</w:t>
      </w:r>
      <w:commentRangeEnd w:id="1"/>
      <w:r>
        <w:commentReference w:id="1"/>
      </w:r>
      <w:r>
        <w:rPr/>
      </w:r>
    </w:p>
    <w:p>
      <w:pPr>
        <w:pStyle w:val="TextBody"/>
        <w:numPr>
          <w:ilvl w:val="1"/>
          <w:numId w:val="1"/>
        </w:numPr>
        <w:tabs>
          <w:tab w:val="clear" w:pos="720"/>
          <w:tab w:val="left" w:pos="1560" w:leader="none"/>
          <w:tab w:val="left" w:pos="8190" w:leader="none"/>
        </w:tabs>
        <w:ind w:left="737" w:right="206" w:hanging="283"/>
        <w:jc w:val="both"/>
        <w:rPr>
          <w:color w:val="000000"/>
          <w:kern w:val="2"/>
          <w:lang w:val="en-IN"/>
          <w14:ligatures w14:val="standardContextual"/>
        </w:rPr>
      </w:pPr>
      <w:r>
        <w:rPr>
          <w:color w:val="000000"/>
          <w:kern w:val="2"/>
          <w:lang w:val="en-IN"/>
          <w14:ligatures w14:val="standardContextual"/>
        </w:rPr>
        <w:t xml:space="preserve">Fill the Form – User </w:t>
      </w:r>
    </w:p>
    <w:p>
      <w:pPr>
        <w:pStyle w:val="TextBody"/>
        <w:numPr>
          <w:ilvl w:val="2"/>
          <w:numId w:val="1"/>
        </w:numPr>
        <w:tabs>
          <w:tab w:val="clear" w:pos="720"/>
          <w:tab w:val="left" w:pos="1560" w:leader="none"/>
          <w:tab w:val="left" w:pos="8190" w:leader="none"/>
        </w:tabs>
        <w:ind w:left="964" w:right="206" w:hanging="227"/>
        <w:jc w:val="both"/>
        <w:rPr/>
      </w:pPr>
      <w:r>
        <w:rPr>
          <w:color w:val="000000"/>
          <w:kern w:val="2"/>
          <w:lang w:val="en-IN"/>
          <w14:ligatures w14:val="standardContextual"/>
        </w:rPr>
        <w:t>Select Date</w:t>
      </w:r>
      <w:r>
        <w:rPr>
          <w:rFonts w:eastAsia="Times New Roman" w:cs="Calibri" w:cstheme="minorHAnsi"/>
          <w:color w:val="FF0000"/>
        </w:rPr>
        <w:t xml:space="preserve">* </w:t>
      </w:r>
      <w:r>
        <w:rPr/>
        <w:t xml:space="preserve">(Text Box) </w:t>
      </w:r>
    </w:p>
    <w:p>
      <w:pPr>
        <w:pStyle w:val="TextBody"/>
        <w:numPr>
          <w:ilvl w:val="2"/>
          <w:numId w:val="1"/>
        </w:numPr>
        <w:tabs>
          <w:tab w:val="clear" w:pos="720"/>
          <w:tab w:val="left" w:pos="1560" w:leader="none"/>
          <w:tab w:val="left" w:pos="8190" w:leader="none"/>
        </w:tabs>
        <w:ind w:left="964" w:right="206" w:hanging="227"/>
        <w:jc w:val="both"/>
        <w:rPr/>
      </w:pPr>
      <w:r>
        <w:rPr>
          <w:color w:val="000000"/>
          <w:kern w:val="2"/>
          <w:lang w:val="en-IN"/>
          <w14:ligatures w14:val="standardContextual"/>
        </w:rPr>
        <w:t>Select Time Duration</w:t>
      </w:r>
      <w:r>
        <w:rPr>
          <w:rFonts w:eastAsia="Times New Roman" w:cs="Calibri" w:cstheme="minorHAnsi"/>
          <w:color w:val="FF0000"/>
        </w:rPr>
        <w:t xml:space="preserve">* </w:t>
      </w:r>
      <w:r>
        <w:rPr/>
        <w:t xml:space="preserve">(Text Box) (Drop-Down)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Enter Full Name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Enter Email Address </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How did you hear about us? (Drop-down)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Via Ad</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 xml:space="preserve">Via Call </w:t>
      </w:r>
    </w:p>
    <w:p>
      <w:pPr>
        <w:pStyle w:val="TextBody"/>
        <w:numPr>
          <w:ilvl w:val="3"/>
          <w:numId w:val="1"/>
        </w:numPr>
        <w:tabs>
          <w:tab w:val="clear" w:pos="720"/>
          <w:tab w:val="left" w:pos="1560" w:leader="none"/>
          <w:tab w:val="left" w:pos="8190" w:leader="none"/>
        </w:tabs>
        <w:ind w:left="1191" w:right="206" w:hanging="227"/>
        <w:jc w:val="both"/>
        <w:rPr>
          <w:color w:val="000000"/>
          <w:kern w:val="2"/>
          <w:lang w:val="en-IN"/>
          <w14:ligatures w14:val="standardContextual"/>
        </w:rPr>
      </w:pPr>
      <w:r>
        <w:rPr>
          <w:color w:val="000000"/>
          <w:kern w:val="2"/>
          <w:lang w:val="en-IN"/>
          <w14:ligatures w14:val="standardContextual"/>
        </w:rPr>
        <w:t>Via Friend</w:t>
      </w:r>
    </w:p>
    <w:p>
      <w:pPr>
        <w:pStyle w:val="TextBody"/>
        <w:numPr>
          <w:ilvl w:val="2"/>
          <w:numId w:val="1"/>
        </w:numPr>
        <w:tabs>
          <w:tab w:val="clear" w:pos="720"/>
          <w:tab w:val="left" w:pos="1560" w:leader="none"/>
          <w:tab w:val="left" w:pos="8190" w:leader="none"/>
        </w:tabs>
        <w:ind w:left="964" w:right="206" w:hanging="227"/>
        <w:jc w:val="both"/>
        <w:rPr>
          <w:color w:val="000000"/>
          <w:kern w:val="2"/>
          <w:lang w:val="en-IN"/>
          <w14:ligatures w14:val="standardContextual"/>
        </w:rPr>
      </w:pPr>
      <w:r>
        <w:rPr>
          <w:color w:val="000000"/>
          <w:kern w:val="2"/>
          <w:lang w:val="en-IN"/>
          <w14:ligatures w14:val="standardContextual"/>
        </w:rPr>
        <w:t xml:space="preserve">Enter Phone Number </w:t>
      </w:r>
    </w:p>
    <w:p>
      <w:pPr>
        <w:pStyle w:val="TextBody"/>
        <w:numPr>
          <w:ilvl w:val="2"/>
          <w:numId w:val="1"/>
        </w:numPr>
        <w:tabs>
          <w:tab w:val="clear" w:pos="720"/>
          <w:tab w:val="left" w:pos="1560" w:leader="none"/>
          <w:tab w:val="left" w:pos="8190" w:leader="none"/>
        </w:tabs>
        <w:ind w:left="964" w:right="206" w:hanging="227"/>
        <w:rPr>
          <w:color w:val="000000"/>
          <w:kern w:val="2"/>
          <w:szCs w:val="22"/>
          <w:lang w:val="en-IN"/>
          <w14:ligatures w14:val="standardContextual"/>
        </w:rPr>
      </w:pPr>
      <w:r>
        <w:rPr>
          <w:color w:val="000000"/>
          <w:kern w:val="2"/>
          <w:lang w:val="en-IN"/>
          <w14:ligatures w14:val="standardContextual"/>
        </w:rPr>
        <w:t>Submit – On clicking this the request will be submitted to the Admin and will be</w:t>
        <w:br/>
        <w:t>received by the Admin</w:t>
      </w:r>
      <w:r>
        <w:rPr/>
        <w:br/>
      </w:r>
    </w:p>
    <w:p>
      <w:pPr>
        <w:pStyle w:val="Normal"/>
        <w:tabs>
          <w:tab w:val="clear" w:pos="720"/>
          <w:tab w:val="left" w:pos="10348" w:leader="none"/>
        </w:tabs>
        <w:ind w:left="1701" w:right="206" w:hanging="1701"/>
        <w:jc w:val="center"/>
        <w:rPr>
          <w:rFonts w:cs="Calibri" w:cstheme="minorHAnsi"/>
          <w:b/>
          <w:b/>
          <w:bCs/>
          <w:color w:val="366091"/>
          <w:sz w:val="32"/>
          <w:szCs w:val="32"/>
        </w:rPr>
      </w:pPr>
      <w:r>
        <w:rPr>
          <w:rFonts w:cs="Calibri" w:cstheme="minorHAnsi"/>
          <w:b/>
          <w:bCs/>
          <w:color w:val="366091"/>
          <w:sz w:val="32"/>
          <w:szCs w:val="32"/>
        </w:rPr>
        <w:t>Functional Requirement – User (Company Admin) – Web Panel</w:t>
      </w:r>
    </w:p>
    <w:p>
      <w:pPr>
        <w:pStyle w:val="TextBody"/>
        <w:tabs>
          <w:tab w:val="clear" w:pos="720"/>
          <w:tab w:val="left" w:pos="10348" w:leader="none"/>
        </w:tabs>
        <w:ind w:left="426" w:right="206" w:hanging="0"/>
        <w:jc w:val="both"/>
        <w:rPr>
          <w:rFonts w:cs="Calibri"/>
        </w:rPr>
      </w:pPr>
      <w:r>
        <w:rPr>
          <w:rFonts w:cs="Calibri"/>
        </w:rPr>
        <w:t>This section includes all mentioned functional requirements of the proposed document with descriptions of all features and functionalities of the User end section</w:t>
      </w:r>
    </w:p>
    <w:p>
      <w:pPr>
        <w:pStyle w:val="TextBody"/>
        <w:tabs>
          <w:tab w:val="clear" w:pos="720"/>
          <w:tab w:val="left" w:pos="10348" w:leader="none"/>
        </w:tabs>
        <w:ind w:left="426" w:right="206" w:hanging="0"/>
        <w:jc w:val="both"/>
        <w:rPr>
          <w:rFonts w:cs="Calibri"/>
        </w:rPr>
      </w:pPr>
      <w:r>
        <w:rPr>
          <w:rFonts w:cs="Calibri"/>
        </w:rPr>
      </w:r>
    </w:p>
    <w:p>
      <w:pPr>
        <w:pStyle w:val="TextBody"/>
        <w:tabs>
          <w:tab w:val="clear" w:pos="720"/>
          <w:tab w:val="left" w:pos="10348" w:leader="none"/>
        </w:tabs>
        <w:ind w:left="426" w:right="206" w:hanging="0"/>
        <w:jc w:val="both"/>
        <w:rPr>
          <w:rFonts w:cs="Calibri"/>
          <w:i/>
          <w:i/>
          <w:iCs/>
        </w:rPr>
      </w:pPr>
      <w:r>
        <w:rPr>
          <w:rFonts w:cs="Calibri"/>
          <w:b/>
          <w:bCs/>
          <w:i/>
          <w:iCs/>
        </w:rPr>
        <w:t>Note</w:t>
      </w:r>
      <w:r>
        <w:rPr>
          <w:rFonts w:cs="Calibri"/>
          <w:i/>
          <w:iCs/>
        </w:rPr>
        <w:t>: User (Company Admin) will be able to sign in from the website URL provided in the email address</w:t>
      </w:r>
    </w:p>
    <w:p>
      <w:pPr>
        <w:pStyle w:val="TextBody"/>
        <w:tabs>
          <w:tab w:val="clear" w:pos="720"/>
          <w:tab w:val="left" w:pos="10348" w:leader="none"/>
        </w:tabs>
        <w:ind w:left="426" w:right="206" w:hanging="0"/>
        <w:jc w:val="both"/>
        <w:rPr>
          <w:rFonts w:cs="Calibri"/>
        </w:rPr>
      </w:pPr>
      <w:r>
        <w:rPr>
          <w:rFonts w:cs="Calibri"/>
        </w:rPr>
      </w:r>
    </w:p>
    <w:p>
      <w:pPr>
        <w:pStyle w:val="TextBody"/>
        <w:tabs>
          <w:tab w:val="clear" w:pos="720"/>
          <w:tab w:val="left" w:pos="1560" w:leader="none"/>
          <w:tab w:val="left" w:pos="8190" w:leader="none"/>
        </w:tabs>
        <w:ind w:left="454" w:right="206" w:hanging="0"/>
        <w:jc w:val="both"/>
        <w:rPr>
          <w:rFonts w:eastAsia="Times New Roman" w:cs="Calibri" w:cstheme="minorHAnsi"/>
          <w:b/>
          <w:b/>
          <w:bCs/>
          <w:i/>
          <w:i/>
          <w:iCs/>
        </w:rPr>
      </w:pPr>
      <w:r>
        <w:rPr>
          <w:rFonts w:eastAsia="Times New Roman" w:cs="Calibri" w:cstheme="minorHAnsi"/>
          <w:b/>
          <w:bCs/>
          <w:i/>
          <w:iCs/>
        </w:rPr>
        <w:t xml:space="preserve">Case 1: When Company Admin Sign In for the first time into the platform, Company Admin will sign in with the temporary sign in credentials that he/she has received on his/her registered email address  </w:t>
      </w:r>
    </w:p>
    <w:p>
      <w:pPr>
        <w:pStyle w:val="TextBody"/>
        <w:tabs>
          <w:tab w:val="clear" w:pos="720"/>
          <w:tab w:val="left" w:pos="1560" w:leader="none"/>
          <w:tab w:val="left" w:pos="8190" w:leader="none"/>
        </w:tabs>
        <w:ind w:right="206" w:hanging="0"/>
        <w:jc w:val="both"/>
        <w:rPr>
          <w:rFonts w:eastAsia="Times New Roman" w:cs="Calibri" w:cstheme="minorHAnsi"/>
        </w:rPr>
      </w:pPr>
      <w:r>
        <w:rPr>
          <w:rFonts w:eastAsia="Times New Roman" w:cs="Calibri" w:cstheme="minorHAns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Sign In</w:t>
      </w:r>
      <w:r>
        <w:rPr>
          <w:rFonts w:eastAsia="Times New Roman" w:cs="Calibri" w:cstheme="minorHAnsi"/>
        </w:rPr>
        <w:t xml:space="preserve"> – The admin can sign in to the platform with the following valid credentials</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Enter Details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Enter Email Address – User needs to enter the provided the email address which he/she has received in the credentials </w:t>
      </w:r>
    </w:p>
    <w:p>
      <w:pPr>
        <w:pStyle w:val="TextBody"/>
        <w:tabs>
          <w:tab w:val="clear" w:pos="720"/>
          <w:tab w:val="left" w:pos="1560" w:leader="none"/>
          <w:tab w:val="left" w:pos="8190" w:leader="none"/>
        </w:tabs>
        <w:ind w:left="964" w:right="206" w:hanging="0"/>
        <w:jc w:val="both"/>
        <w:rPr>
          <w:rFonts w:eastAsia="Times New Roman" w:cs="Calibri" w:cstheme="minorHAnsi"/>
          <w:i/>
          <w:i/>
          <w:iCs/>
        </w:rPr>
      </w:pPr>
      <w:r>
        <w:rPr>
          <w:rFonts w:eastAsia="Times New Roman" w:cs="Calibri" w:cstheme="minorHAnsi"/>
          <w:i/>
          <w:iCs/>
        </w:rPr>
        <w:t>Note: If the email is incorrect then a message should display ‘’incorrect email address’’</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Enter Temporary Password – User needs to enter the required password which he/she has received in the credentials  </w:t>
      </w:r>
    </w:p>
    <w:p>
      <w:pPr>
        <w:pStyle w:val="TextBody"/>
        <w:tabs>
          <w:tab w:val="clear" w:pos="720"/>
          <w:tab w:val="left" w:pos="1560" w:leader="none"/>
          <w:tab w:val="left" w:pos="8190" w:leader="none"/>
        </w:tabs>
        <w:ind w:left="964" w:right="206" w:hanging="0"/>
        <w:jc w:val="both"/>
        <w:rPr>
          <w:rFonts w:ascii="Times New Roman" w:hAnsi="Times New Roman" w:eastAsia="Times New Roman" w:cs="Times New Roman"/>
          <w:i/>
          <w:i/>
          <w:iCs/>
          <w:lang w:eastAsia="en-IN"/>
        </w:rPr>
      </w:pPr>
      <w:r>
        <w:rPr>
          <w:rFonts w:eastAsia="Times New Roman" w:cs="Calibri" w:cstheme="minorHAnsi"/>
          <w:i/>
          <w:iCs/>
        </w:rPr>
        <w:t xml:space="preserve">Case 1: </w:t>
      </w:r>
      <w:r>
        <w:rPr>
          <w:rFonts w:eastAsia="Times New Roman" w:cs="Times New Roman" w:ascii="Times New Roman" w:hAnsi="Times New Roman"/>
          <w:i/>
          <w:iCs/>
          <w:lang w:eastAsia="en-IN"/>
        </w:rPr>
        <w:t>If the user exists in the system and the temporary password matches, then further User will move to submit button</w:t>
      </w:r>
    </w:p>
    <w:p>
      <w:pPr>
        <w:pStyle w:val="TextBody"/>
        <w:tabs>
          <w:tab w:val="clear" w:pos="720"/>
          <w:tab w:val="left" w:pos="1560" w:leader="none"/>
          <w:tab w:val="left" w:pos="8190" w:leader="none"/>
        </w:tabs>
        <w:ind w:left="964" w:right="206" w:hanging="0"/>
        <w:jc w:val="both"/>
        <w:rPr>
          <w:rFonts w:ascii="Times New Roman" w:hAnsi="Times New Roman" w:eastAsia="Times New Roman" w:cs="Times New Roman"/>
          <w:i/>
          <w:i/>
          <w:iCs/>
          <w:lang w:eastAsia="en-IN"/>
        </w:rPr>
      </w:pPr>
      <w:r>
        <w:rPr>
          <w:rFonts w:eastAsia="Times New Roman" w:cs="Times New Roman" w:ascii="Times New Roman" w:hAnsi="Times New Roman"/>
          <w:i/>
          <w:iCs/>
          <w:lang w:eastAsia="en-IN"/>
        </w:rPr>
        <w:t>Case 2: If the credentials are incorrect, an error message will be displayed and allow the user to retry</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Sign In – By clicking here, User will be successfully Sign in to platform </w:t>
      </w:r>
    </w:p>
    <w:p>
      <w:pPr>
        <w:pStyle w:val="TextBody"/>
        <w:numPr>
          <w:ilvl w:val="1"/>
          <w:numId w:val="1"/>
        </w:numPr>
        <w:tabs>
          <w:tab w:val="clear" w:pos="720"/>
          <w:tab w:val="left" w:pos="1560" w:leader="none"/>
          <w:tab w:val="left" w:pos="8190" w:leader="none"/>
        </w:tabs>
        <w:ind w:left="737" w:right="206" w:hanging="283"/>
        <w:jc w:val="both"/>
        <w:rPr/>
      </w:pPr>
      <w:r>
        <w:rPr/>
        <w:t xml:space="preserve">Change Password – To change the password, following are the steps </w:t>
      </w:r>
    </w:p>
    <w:p>
      <w:pPr>
        <w:pStyle w:val="TextBody"/>
        <w:numPr>
          <w:ilvl w:val="2"/>
          <w:numId w:val="1"/>
        </w:numPr>
        <w:tabs>
          <w:tab w:val="clear" w:pos="720"/>
          <w:tab w:val="left" w:pos="1560" w:leader="none"/>
          <w:tab w:val="left" w:pos="8190" w:leader="none"/>
        </w:tabs>
        <w:ind w:left="964" w:right="206" w:hanging="227"/>
        <w:jc w:val="both"/>
        <w:rPr/>
      </w:pPr>
      <w:r>
        <w:rPr/>
        <w:t>Enter the Current Temporary Password</w:t>
      </w:r>
      <w:r>
        <w:rPr>
          <w:rFonts w:eastAsia="Times New Roman" w:cs="Calibri" w:cstheme="minorHAnsi"/>
          <w:color w:val="FF0000"/>
        </w:rPr>
        <w:t xml:space="preserve">* </w:t>
      </w:r>
      <w:r>
        <w:rPr/>
        <w:t xml:space="preserve">(Text Box) – Admin will be able to enter the temporary password </w:t>
      </w:r>
    </w:p>
    <w:p>
      <w:pPr>
        <w:pStyle w:val="TextBody"/>
        <w:numPr>
          <w:ilvl w:val="2"/>
          <w:numId w:val="1"/>
        </w:numPr>
        <w:tabs>
          <w:tab w:val="clear" w:pos="720"/>
          <w:tab w:val="left" w:pos="1560" w:leader="none"/>
          <w:tab w:val="left" w:pos="8190" w:leader="none"/>
        </w:tabs>
        <w:ind w:left="964" w:right="206" w:hanging="227"/>
        <w:jc w:val="both"/>
        <w:rPr/>
      </w:pPr>
      <w:r>
        <w:rPr/>
        <w:t>Enter New Password</w:t>
      </w:r>
      <w:r>
        <w:rPr>
          <w:rFonts w:eastAsia="Times New Roman" w:cs="Calibri" w:cstheme="minorHAnsi"/>
          <w:color w:val="FF0000"/>
        </w:rPr>
        <w:t xml:space="preserve">* </w:t>
      </w:r>
      <w:r>
        <w:rPr/>
        <w:t xml:space="preserve">(Text Box) – Admin will be able to enter the new password </w:t>
      </w:r>
    </w:p>
    <w:p>
      <w:pPr>
        <w:pStyle w:val="TextBody"/>
        <w:tabs>
          <w:tab w:val="clear" w:pos="720"/>
          <w:tab w:val="left" w:pos="1560" w:leader="none"/>
          <w:tab w:val="left" w:pos="8190" w:leader="none"/>
        </w:tabs>
        <w:ind w:left="964" w:right="206" w:hanging="0"/>
        <w:jc w:val="both"/>
        <w:rPr>
          <w:rFonts w:eastAsia="Times New Roman" w:cs="Calibri" w:cstheme="minorHAnsi"/>
          <w:i/>
          <w:i/>
          <w:iCs/>
        </w:rPr>
      </w:pPr>
      <w:r>
        <w:rPr>
          <w:rFonts w:eastAsia="Times New Roman" w:cs="Calibri" w:cstheme="minorHAnsi"/>
          <w:i/>
          <w:iCs/>
        </w:rPr>
        <w:t>Case 1 – The password should stick to the password policy which might include following requirement such as: minimum length, combination of uppercase and lowercase letters, numbers, and special characters</w:t>
      </w:r>
    </w:p>
    <w:p>
      <w:pPr>
        <w:pStyle w:val="TextBody"/>
        <w:tabs>
          <w:tab w:val="clear" w:pos="720"/>
          <w:tab w:val="left" w:pos="1560" w:leader="none"/>
          <w:tab w:val="left" w:pos="8190" w:leader="none"/>
        </w:tabs>
        <w:ind w:left="964" w:right="206" w:hanging="0"/>
        <w:jc w:val="both"/>
        <w:rPr>
          <w:rFonts w:eastAsia="Times New Roman" w:cs="Calibri" w:cstheme="minorHAnsi"/>
          <w:i/>
          <w:i/>
          <w:iCs/>
        </w:rPr>
      </w:pPr>
      <w:r>
        <w:rPr>
          <w:rFonts w:eastAsia="Times New Roman" w:cs="Calibri" w:cstheme="minorHAnsi"/>
          <w:i/>
          <w:iCs/>
        </w:rPr>
        <w:t>Case 2 – If there are any issues while setting the password then the error message will be displayed</w:t>
      </w:r>
    </w:p>
    <w:p>
      <w:pPr>
        <w:pStyle w:val="TextBody"/>
        <w:numPr>
          <w:ilvl w:val="2"/>
          <w:numId w:val="1"/>
        </w:numPr>
        <w:tabs>
          <w:tab w:val="clear" w:pos="720"/>
          <w:tab w:val="left" w:pos="1560" w:leader="none"/>
          <w:tab w:val="left" w:pos="8190" w:leader="none"/>
        </w:tabs>
        <w:ind w:left="964" w:right="206" w:hanging="227"/>
        <w:jc w:val="both"/>
        <w:rPr/>
      </w:pPr>
      <w:r>
        <w:rPr/>
        <w:t>Enter Confirm Password</w:t>
      </w:r>
      <w:r>
        <w:rPr>
          <w:rFonts w:eastAsia="Times New Roman" w:cs="Calibri" w:cstheme="minorHAnsi"/>
          <w:color w:val="FF0000"/>
        </w:rPr>
        <w:t xml:space="preserve">* </w:t>
      </w:r>
      <w:r>
        <w:rPr/>
        <w:t xml:space="preserve">(Text Box) – To confirm the password, the admin will enter above password here </w:t>
      </w:r>
    </w:p>
    <w:p>
      <w:pPr>
        <w:pStyle w:val="TextBody"/>
        <w:tabs>
          <w:tab w:val="clear" w:pos="720"/>
          <w:tab w:val="left" w:pos="1560" w:leader="none"/>
          <w:tab w:val="left" w:pos="8190" w:leader="none"/>
        </w:tabs>
        <w:ind w:left="964" w:right="206" w:hanging="0"/>
        <w:jc w:val="both"/>
        <w:rPr>
          <w:i/>
          <w:i/>
          <w:iCs/>
        </w:rPr>
      </w:pPr>
      <w:r>
        <w:rPr>
          <w:i/>
          <w:iCs/>
        </w:rPr>
        <w:t>Note – This password should match above new password, if not then it should display error that the password is not matching</w:t>
      </w:r>
    </w:p>
    <w:p>
      <w:pPr>
        <w:pStyle w:val="TextBody"/>
        <w:numPr>
          <w:ilvl w:val="2"/>
          <w:numId w:val="1"/>
        </w:numPr>
        <w:tabs>
          <w:tab w:val="clear" w:pos="720"/>
          <w:tab w:val="left" w:pos="1560" w:leader="none"/>
          <w:tab w:val="left" w:pos="8190" w:leader="none"/>
        </w:tabs>
        <w:ind w:left="964" w:right="206" w:hanging="227"/>
        <w:jc w:val="both"/>
        <w:rPr>
          <w:i/>
          <w:i/>
          <w:iCs/>
        </w:rPr>
      </w:pPr>
      <w:r>
        <w:rPr/>
        <w:t>Sign In</w:t>
      </w:r>
      <w:r>
        <w:rPr>
          <w:i/>
          <w:iCs/>
        </w:rPr>
        <w:t xml:space="preserve"> (Button) – By clicking here, the new password will be created for the sign in</w:t>
      </w:r>
    </w:p>
    <w:p>
      <w:pPr>
        <w:pStyle w:val="TextBody"/>
        <w:tabs>
          <w:tab w:val="clear" w:pos="720"/>
          <w:tab w:val="left" w:pos="1560" w:leader="none"/>
          <w:tab w:val="left" w:pos="8190" w:leader="none"/>
        </w:tabs>
        <w:ind w:left="964" w:right="206" w:hanging="0"/>
        <w:jc w:val="both"/>
        <w:rPr/>
      </w:pPr>
      <w:r>
        <w:rPr/>
      </w:r>
    </w:p>
    <w:p>
      <w:pPr>
        <w:pStyle w:val="TextBody"/>
        <w:tabs>
          <w:tab w:val="clear" w:pos="720"/>
          <w:tab w:val="left" w:pos="1560" w:leader="none"/>
          <w:tab w:val="left" w:pos="8190" w:leader="none"/>
        </w:tabs>
        <w:ind w:left="454" w:right="206" w:hanging="0"/>
        <w:jc w:val="both"/>
        <w:rPr>
          <w:rFonts w:eastAsia="Times New Roman" w:cs="Calibri" w:cstheme="minorHAnsi"/>
          <w:b/>
          <w:b/>
          <w:bCs/>
          <w:i/>
          <w:i/>
          <w:iCs/>
        </w:rPr>
      </w:pPr>
      <w:r>
        <w:rPr>
          <w:rFonts w:eastAsia="Times New Roman" w:cs="Calibri" w:cstheme="minorHAnsi"/>
          <w:b/>
          <w:bCs/>
          <w:i/>
          <w:iCs/>
        </w:rPr>
        <w:t xml:space="preserve">Case 2: When Company Admin Sign In for the second time </w:t>
      </w:r>
    </w:p>
    <w:p>
      <w:pPr>
        <w:pStyle w:val="TextBody"/>
        <w:tabs>
          <w:tab w:val="clear" w:pos="720"/>
          <w:tab w:val="left" w:pos="1560" w:leader="none"/>
          <w:tab w:val="left" w:pos="8190" w:leader="none"/>
        </w:tabs>
        <w:ind w:right="206" w:hanging="0"/>
        <w:jc w:val="both"/>
        <w:rPr>
          <w:rFonts w:eastAsia="Times New Roman" w:cs="Calibri" w:cstheme="minorHAnsi"/>
          <w:b/>
          <w:b/>
          <w:bCs/>
        </w:rPr>
      </w:pPr>
      <w:r>
        <w:rPr>
          <w:rFonts w:eastAsia="Times New Roman" w:cs="Calibri" w:cstheme="minorHAnsi"/>
          <w:b/>
          <w:bCs/>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 xml:space="preserve">Company Admin Sign in </w:t>
      </w:r>
      <w:r>
        <w:rPr>
          <w:rFonts w:eastAsia="Times New Roman" w:cs="Calibri" w:cstheme="minorHAnsi"/>
        </w:rPr>
        <w:t>– The admin can sign in to the platform with the following valid credentials</w:t>
      </w:r>
    </w:p>
    <w:p>
      <w:pPr>
        <w:pStyle w:val="TextBody"/>
        <w:numPr>
          <w:ilvl w:val="1"/>
          <w:numId w:val="1"/>
        </w:numPr>
        <w:tabs>
          <w:tab w:val="clear" w:pos="720"/>
          <w:tab w:val="left" w:pos="1560" w:leader="none"/>
          <w:tab w:val="left" w:pos="8190" w:leader="none"/>
        </w:tabs>
        <w:ind w:left="737" w:right="206" w:hanging="283"/>
        <w:jc w:val="both"/>
        <w:rPr/>
      </w:pPr>
      <w:r>
        <w:rPr/>
        <w:t>Enter Email Address</w:t>
      </w:r>
      <w:r>
        <w:rPr>
          <w:rFonts w:eastAsia="Times New Roman" w:cs="Calibri" w:cstheme="minorHAnsi"/>
          <w:color w:val="FF0000"/>
        </w:rPr>
        <w:t xml:space="preserve">* </w:t>
      </w:r>
      <w:r>
        <w:rPr/>
        <w:t>(Text Box) – The admin needs to enter a valid email address</w:t>
      </w:r>
    </w:p>
    <w:p>
      <w:pPr>
        <w:pStyle w:val="TextBody"/>
        <w:tabs>
          <w:tab w:val="clear" w:pos="720"/>
          <w:tab w:val="left" w:pos="1560" w:leader="none"/>
          <w:tab w:val="left" w:pos="8190" w:leader="none"/>
        </w:tabs>
        <w:ind w:left="709" w:right="206" w:hanging="0"/>
        <w:jc w:val="both"/>
        <w:rPr>
          <w:i/>
          <w:i/>
          <w:iCs/>
        </w:rPr>
      </w:pPr>
      <w:r>
        <w:rPr>
          <w:i/>
          <w:iCs/>
        </w:rPr>
        <w:t>Case 1: The field must not be left blank</w:t>
      </w:r>
    </w:p>
    <w:p>
      <w:pPr>
        <w:pStyle w:val="TextBody"/>
        <w:tabs>
          <w:tab w:val="clear" w:pos="720"/>
          <w:tab w:val="left" w:pos="1560" w:leader="none"/>
          <w:tab w:val="left" w:pos="8190" w:leader="none"/>
        </w:tabs>
        <w:ind w:left="709" w:right="206" w:hanging="0"/>
        <w:jc w:val="both"/>
        <w:rPr>
          <w:i/>
          <w:i/>
          <w:iCs/>
        </w:rPr>
      </w:pPr>
      <w:r>
        <w:rPr>
          <w:i/>
          <w:iCs/>
        </w:rPr>
        <w:t xml:space="preserve">Case 2: User should be informed if email address is invalid </w:t>
      </w:r>
    </w:p>
    <w:p>
      <w:pPr>
        <w:pStyle w:val="TextBody"/>
        <w:numPr>
          <w:ilvl w:val="1"/>
          <w:numId w:val="1"/>
        </w:numPr>
        <w:tabs>
          <w:tab w:val="clear" w:pos="720"/>
          <w:tab w:val="left" w:pos="1560" w:leader="none"/>
          <w:tab w:val="left" w:pos="8190" w:leader="none"/>
        </w:tabs>
        <w:ind w:left="737" w:right="206" w:hanging="283"/>
        <w:jc w:val="both"/>
        <w:rPr/>
      </w:pPr>
      <w:r>
        <w:rPr/>
        <w:t>Enter Password</w:t>
      </w:r>
      <w:r>
        <w:rPr>
          <w:rFonts w:eastAsia="Times New Roman" w:cs="Calibri" w:cstheme="minorHAnsi"/>
          <w:color w:val="FF0000"/>
        </w:rPr>
        <w:t xml:space="preserve">* </w:t>
      </w:r>
      <w:r>
        <w:rPr/>
        <w:t xml:space="preserve">(Text Box) (Visible Icon) – The admin needs to enter the password according to the password policy also </w:t>
      </w:r>
      <w:r>
        <w:rPr>
          <w:rStyle w:val="Normaltextrun"/>
          <w:rFonts w:cs="Calibri" w:cstheme="minorHAnsi"/>
        </w:rPr>
        <w:t>he/she will also be able to view the entered password by clicking on the visibility icon (eye icon)</w:t>
      </w:r>
    </w:p>
    <w:p>
      <w:pPr>
        <w:pStyle w:val="TextBody"/>
        <w:tabs>
          <w:tab w:val="clear" w:pos="720"/>
          <w:tab w:val="left" w:pos="1560" w:leader="none"/>
          <w:tab w:val="left" w:pos="8190" w:leader="none"/>
        </w:tabs>
        <w:ind w:left="709" w:right="206" w:hanging="0"/>
        <w:jc w:val="both"/>
        <w:rPr>
          <w:rFonts w:eastAsia="Times New Roman" w:cs="Calibri" w:cstheme="minorHAnsi"/>
          <w:i/>
          <w:i/>
          <w:iCs/>
        </w:rPr>
      </w:pPr>
      <w:r>
        <w:rPr>
          <w:rFonts w:eastAsia="Times New Roman" w:cs="Calibri" w:cstheme="minorHAnsi"/>
          <w:i/>
          <w:iCs/>
        </w:rPr>
        <w:t xml:space="preserve">Case 1: The field must not be left blank  </w:t>
      </w:r>
    </w:p>
    <w:p>
      <w:pPr>
        <w:pStyle w:val="TextBody"/>
        <w:tabs>
          <w:tab w:val="clear" w:pos="720"/>
          <w:tab w:val="left" w:pos="1560" w:leader="none"/>
          <w:tab w:val="left" w:pos="8190" w:leader="none"/>
        </w:tabs>
        <w:ind w:left="709" w:right="206" w:hanging="0"/>
        <w:jc w:val="both"/>
        <w:rPr>
          <w:rFonts w:eastAsia="Times New Roman" w:cs="Calibri" w:cstheme="minorHAnsi"/>
          <w:i/>
          <w:i/>
          <w:iCs/>
        </w:rPr>
      </w:pPr>
      <w:r>
        <w:rPr>
          <w:rFonts w:eastAsia="Times New Roman" w:cs="Calibri" w:cstheme="minorHAnsi"/>
          <w:i/>
          <w:iCs/>
        </w:rPr>
        <w:t>Case 2: The entered password should stick to the password policy which might include following requirement such as: minimum length, combination of uppercase and lowercase letters, numbers, and special characters</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i/>
          <w:i/>
          <w:iCs/>
        </w:rPr>
      </w:pPr>
      <w:r>
        <w:rPr/>
        <w:t>Sign In (Button) –</w:t>
      </w:r>
      <w:r>
        <w:rPr>
          <w:rFonts w:eastAsia="Times New Roman" w:cs="Calibri" w:cstheme="minorHAnsi"/>
        </w:rPr>
        <w:t xml:space="preserve">By clicking here, User will be successfully sign in to platform </w:t>
      </w:r>
    </w:p>
    <w:p>
      <w:pPr>
        <w:pStyle w:val="TextBody"/>
        <w:tabs>
          <w:tab w:val="clear" w:pos="720"/>
          <w:tab w:val="left" w:pos="1560" w:leader="none"/>
          <w:tab w:val="left" w:pos="8190" w:leader="none"/>
        </w:tabs>
        <w:ind w:left="737" w:right="206" w:hanging="0"/>
        <w:jc w:val="both"/>
        <w:rPr>
          <w:rFonts w:eastAsia="Times New Roman" w:cs="Calibri" w:cstheme="minorHAnsi"/>
          <w:i/>
          <w:i/>
          <w:iCs/>
        </w:rPr>
      </w:pPr>
      <w:r>
        <w:rPr>
          <w:rFonts w:eastAsia="Times New Roman" w:cs="Calibri" w:cstheme="minorHAnsi"/>
          <w:i/>
          <w:iCs/>
        </w:rPr>
        <w:t>Case: Valid email address and password should enter</w:t>
      </w:r>
    </w:p>
    <w:p>
      <w:pPr>
        <w:pStyle w:val="TextBody"/>
        <w:tabs>
          <w:tab w:val="clear" w:pos="720"/>
          <w:tab w:val="left" w:pos="1560" w:leader="none"/>
          <w:tab w:val="left" w:pos="8190" w:leader="none"/>
        </w:tabs>
        <w:ind w:right="206" w:hanging="0"/>
        <w:jc w:val="both"/>
        <w:rPr>
          <w:rFonts w:eastAsia="Times New Roman" w:cs="Calibri" w:cstheme="minorHAnsi"/>
          <w:highlight w:val="yellow"/>
        </w:rPr>
      </w:pPr>
      <w:r>
        <w:rPr>
          <w:rFonts w:eastAsia="Times New Roman" w:cs="Calibri" w:cstheme="minorHAnsi"/>
          <w:highlight w:val="yellow"/>
        </w:rPr>
      </w:r>
    </w:p>
    <w:p>
      <w:pPr>
        <w:pStyle w:val="Normal"/>
        <w:tabs>
          <w:tab w:val="clear" w:pos="720"/>
          <w:tab w:val="left" w:pos="10348" w:leader="none"/>
        </w:tabs>
        <w:ind w:left="1701" w:right="206" w:hanging="1701"/>
        <w:jc w:val="center"/>
        <w:rPr>
          <w:rFonts w:cs="Calibri" w:cstheme="minorHAnsi"/>
          <w:b/>
          <w:b/>
          <w:bCs/>
          <w:color w:val="366091"/>
          <w:sz w:val="32"/>
          <w:szCs w:val="32"/>
        </w:rPr>
      </w:pPr>
      <w:r>
        <w:rPr>
          <w:rFonts w:cs="Calibri" w:cstheme="minorHAnsi"/>
          <w:b/>
          <w:bCs/>
          <w:color w:val="366091"/>
          <w:sz w:val="32"/>
          <w:szCs w:val="32"/>
        </w:rPr>
        <w:t>Functional Requirement – Admin side – Backend Web Panel</w:t>
      </w:r>
    </w:p>
    <w:p>
      <w:pPr>
        <w:pStyle w:val="TextBody"/>
        <w:tabs>
          <w:tab w:val="clear" w:pos="720"/>
          <w:tab w:val="left" w:pos="10348" w:leader="none"/>
        </w:tabs>
        <w:ind w:left="426" w:right="206" w:hanging="0"/>
        <w:jc w:val="both"/>
        <w:rPr>
          <w:rFonts w:cs="Calibri"/>
        </w:rPr>
      </w:pPr>
      <w:r>
        <w:rPr>
          <w:rFonts w:cs="Calibri"/>
        </w:rPr>
        <w:t>This section includes all mentioned functional requirements of the proposed document with descriptions of all features and functionalities of the admin end section</w:t>
      </w:r>
    </w:p>
    <w:p>
      <w:pPr>
        <w:pStyle w:val="TextBody"/>
        <w:tabs>
          <w:tab w:val="clear" w:pos="720"/>
          <w:tab w:val="left" w:pos="10348" w:leader="none"/>
        </w:tabs>
        <w:ind w:left="426" w:right="206" w:hanging="0"/>
        <w:jc w:val="both"/>
        <w:rPr>
          <w:rFonts w:cs="Calibri"/>
        </w:rPr>
      </w:pPr>
      <w:r>
        <w:rPr>
          <w:rFonts w:cs="Calibr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 xml:space="preserve">Admin Sign in </w:t>
      </w:r>
      <w:r>
        <w:rPr>
          <w:rFonts w:eastAsia="Times New Roman" w:cs="Calibri" w:cstheme="minorHAnsi"/>
        </w:rPr>
        <w:t>– The admin can sign in using with following valid credentials</w:t>
      </w:r>
    </w:p>
    <w:p>
      <w:pPr>
        <w:pStyle w:val="TextBody"/>
        <w:tabs>
          <w:tab w:val="clear" w:pos="720"/>
          <w:tab w:val="left" w:pos="1560" w:leader="none"/>
          <w:tab w:val="left" w:pos="8190" w:leader="none"/>
        </w:tabs>
        <w:ind w:left="454" w:right="206" w:hanging="0"/>
        <w:jc w:val="both"/>
        <w:rPr>
          <w:rFonts w:eastAsia="Times New Roman" w:cs="Calibri" w:cstheme="minorHAnsi"/>
          <w:b/>
          <w:b/>
          <w:bCs/>
        </w:rPr>
      </w:pPr>
      <w:r>
        <w:rPr>
          <w:rFonts w:eastAsia="Times New Roman" w:cs="Calibri" w:cstheme="minorHAnsi"/>
          <w:b/>
          <w:bCs/>
        </w:rPr>
      </w:r>
    </w:p>
    <w:p>
      <w:pPr>
        <w:pStyle w:val="TextBody"/>
        <w:tabs>
          <w:tab w:val="clear" w:pos="720"/>
          <w:tab w:val="left" w:pos="1560" w:leader="none"/>
          <w:tab w:val="left" w:pos="8190" w:leader="none"/>
        </w:tabs>
        <w:ind w:left="454" w:right="206" w:hanging="0"/>
        <w:jc w:val="both"/>
        <w:rPr>
          <w:rFonts w:eastAsia="Times New Roman" w:cs="Calibri" w:cstheme="minorHAnsi"/>
          <w:b/>
          <w:b/>
          <w:bCs/>
        </w:rPr>
      </w:pPr>
      <w:r>
        <w:rPr>
          <w:rFonts w:eastAsia="Times New Roman" w:cs="Calibri" w:cstheme="minorHAnsi"/>
          <w:b/>
          <w:bCs/>
        </w:rPr>
        <w:drawing>
          <wp:anchor behindDoc="0" distT="0" distB="0" distL="114300" distR="114300" simplePos="0" locked="0" layoutInCell="1" allowOverlap="1" relativeHeight="52">
            <wp:simplePos x="0" y="0"/>
            <wp:positionH relativeFrom="column">
              <wp:posOffset>0</wp:posOffset>
            </wp:positionH>
            <wp:positionV relativeFrom="paragraph">
              <wp:posOffset>180340</wp:posOffset>
            </wp:positionV>
            <wp:extent cx="5671185" cy="2019300"/>
            <wp:effectExtent l="0" t="0" r="0" b="0"/>
            <wp:wrapSquare wrapText="bothSides"/>
            <wp:docPr id="1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
                    <pic:cNvPicPr>
                      <a:picLocks noChangeAspect="1" noChangeArrowheads="1"/>
                    </pic:cNvPicPr>
                  </pic:nvPicPr>
                  <pic:blipFill>
                    <a:blip r:embed="rId4"/>
                    <a:stretch>
                      <a:fillRect/>
                    </a:stretch>
                  </pic:blipFill>
                  <pic:spPr bwMode="auto">
                    <a:xfrm>
                      <a:off x="0" y="0"/>
                      <a:ext cx="5671185" cy="2019300"/>
                    </a:xfrm>
                    <a:prstGeom prst="rect">
                      <a:avLst/>
                    </a:prstGeom>
                  </pic:spPr>
                </pic:pic>
              </a:graphicData>
            </a:graphic>
          </wp:anchor>
        </w:drawing>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tabs>
          <w:tab w:val="clear" w:pos="720"/>
          <w:tab w:val="left" w:pos="1560" w:leader="none"/>
          <w:tab w:val="left" w:pos="8190" w:leader="none"/>
        </w:tabs>
        <w:ind w:left="737" w:right="206" w:hanging="0"/>
        <w:jc w:val="both"/>
        <w:rPr/>
      </w:pPr>
      <w:r>
        <w:rPr/>
      </w:r>
    </w:p>
    <w:p>
      <w:pPr>
        <w:pStyle w:val="TextBody"/>
        <w:tabs>
          <w:tab w:val="clear" w:pos="720"/>
          <w:tab w:val="left" w:pos="1560" w:leader="none"/>
          <w:tab w:val="left" w:pos="8190" w:leader="none"/>
        </w:tabs>
        <w:ind w:left="737" w:right="206" w:hanging="0"/>
        <w:jc w:val="both"/>
        <w:rPr/>
      </w:pPr>
      <w:r>
        <w:rPr/>
      </w:r>
    </w:p>
    <w:p>
      <w:pPr>
        <w:pStyle w:val="TextBody"/>
        <w:tabs>
          <w:tab w:val="clear" w:pos="720"/>
          <w:tab w:val="left" w:pos="1560" w:leader="none"/>
          <w:tab w:val="left" w:pos="8190" w:leader="none"/>
        </w:tabs>
        <w:ind w:left="737"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tabs>
          <w:tab w:val="clear" w:pos="720"/>
          <w:tab w:val="left" w:pos="1560" w:leader="none"/>
          <w:tab w:val="left" w:pos="8190" w:leader="none"/>
        </w:tabs>
        <w:ind w:right="206" w:hanging="0"/>
        <w:jc w:val="both"/>
        <w:rPr/>
      </w:pPr>
      <w:r>
        <w:rPr/>
      </w:r>
    </w:p>
    <w:p>
      <w:pPr>
        <w:pStyle w:val="TextBody"/>
        <w:numPr>
          <w:ilvl w:val="1"/>
          <w:numId w:val="1"/>
        </w:numPr>
        <w:tabs>
          <w:tab w:val="clear" w:pos="720"/>
          <w:tab w:val="left" w:pos="1560" w:leader="none"/>
          <w:tab w:val="left" w:pos="8190" w:leader="none"/>
        </w:tabs>
        <w:ind w:left="737" w:right="206" w:hanging="283"/>
        <w:jc w:val="both"/>
        <w:rPr/>
      </w:pPr>
      <w:r>
        <w:rPr/>
        <w:t>Enter Email Address</w:t>
      </w:r>
      <w:r>
        <w:rPr>
          <w:rFonts w:eastAsia="Times New Roman" w:cs="Calibri" w:cstheme="minorHAnsi"/>
          <w:color w:val="FF0000"/>
        </w:rPr>
        <w:t xml:space="preserve">* </w:t>
      </w:r>
      <w:r>
        <w:rPr/>
        <w:t>(Text Box) – The admin needs to enter a valid email address</w:t>
      </w:r>
    </w:p>
    <w:p>
      <w:pPr>
        <w:pStyle w:val="TextBody"/>
        <w:tabs>
          <w:tab w:val="clear" w:pos="720"/>
          <w:tab w:val="left" w:pos="1560" w:leader="none"/>
          <w:tab w:val="left" w:pos="8190" w:leader="none"/>
        </w:tabs>
        <w:ind w:left="709" w:right="206" w:hanging="0"/>
        <w:jc w:val="both"/>
        <w:rPr>
          <w:i/>
          <w:i/>
          <w:iCs/>
        </w:rPr>
      </w:pPr>
      <w:r>
        <w:rPr>
          <w:i/>
          <w:iCs/>
        </w:rPr>
        <w:t>Case 1: The field must not be left blank</w:t>
      </w:r>
    </w:p>
    <w:p>
      <w:pPr>
        <w:pStyle w:val="TextBody"/>
        <w:tabs>
          <w:tab w:val="clear" w:pos="720"/>
          <w:tab w:val="left" w:pos="1560" w:leader="none"/>
          <w:tab w:val="left" w:pos="8190" w:leader="none"/>
        </w:tabs>
        <w:ind w:left="709" w:right="206" w:hanging="0"/>
        <w:jc w:val="both"/>
        <w:rPr>
          <w:i/>
          <w:i/>
          <w:iCs/>
        </w:rPr>
      </w:pPr>
      <w:r>
        <w:rPr>
          <w:i/>
          <w:iCs/>
        </w:rPr>
        <w:t xml:space="preserve">Case 2: User should be informed if email address is invalid </w:t>
      </w:r>
    </w:p>
    <w:p>
      <w:pPr>
        <w:pStyle w:val="TextBody"/>
        <w:numPr>
          <w:ilvl w:val="1"/>
          <w:numId w:val="1"/>
        </w:numPr>
        <w:tabs>
          <w:tab w:val="clear" w:pos="720"/>
          <w:tab w:val="left" w:pos="1560" w:leader="none"/>
          <w:tab w:val="left" w:pos="8190" w:leader="none"/>
        </w:tabs>
        <w:ind w:left="737" w:right="206" w:hanging="283"/>
        <w:jc w:val="both"/>
        <w:rPr/>
      </w:pPr>
      <w:r>
        <w:rPr/>
        <w:t>Enter Password</w:t>
      </w:r>
      <w:r>
        <w:rPr>
          <w:rFonts w:eastAsia="Times New Roman" w:cs="Calibri" w:cstheme="minorHAnsi"/>
          <w:color w:val="FF0000"/>
        </w:rPr>
        <w:t xml:space="preserve">* </w:t>
      </w:r>
      <w:r>
        <w:rPr/>
        <w:t xml:space="preserve">(Text Box) (Visible Icon) – The admin needs to enter the password according to the password policy also </w:t>
      </w:r>
      <w:r>
        <w:rPr>
          <w:rStyle w:val="Normaltextrun"/>
          <w:rFonts w:cs="Calibri" w:cstheme="minorHAnsi"/>
        </w:rPr>
        <w:t>he/she will also be able to view the entered password by clicking on the visibility icon (eye icon)</w:t>
      </w:r>
    </w:p>
    <w:p>
      <w:pPr>
        <w:pStyle w:val="TextBody"/>
        <w:tabs>
          <w:tab w:val="clear" w:pos="720"/>
          <w:tab w:val="left" w:pos="1560" w:leader="none"/>
          <w:tab w:val="left" w:pos="8190" w:leader="none"/>
        </w:tabs>
        <w:ind w:left="709" w:right="206" w:hanging="0"/>
        <w:jc w:val="both"/>
        <w:rPr>
          <w:rFonts w:eastAsia="Times New Roman" w:cs="Calibri" w:cstheme="minorHAnsi"/>
          <w:i/>
          <w:i/>
          <w:iCs/>
        </w:rPr>
      </w:pPr>
      <w:r>
        <w:rPr>
          <w:rFonts w:eastAsia="Times New Roman" w:cs="Calibri" w:cstheme="minorHAnsi"/>
          <w:i/>
          <w:iCs/>
        </w:rPr>
        <w:t xml:space="preserve">Case 1: The field must not be left blank  </w:t>
      </w:r>
    </w:p>
    <w:p>
      <w:pPr>
        <w:pStyle w:val="TextBody"/>
        <w:tabs>
          <w:tab w:val="clear" w:pos="720"/>
          <w:tab w:val="left" w:pos="1560" w:leader="none"/>
          <w:tab w:val="left" w:pos="8190" w:leader="none"/>
        </w:tabs>
        <w:ind w:left="709" w:right="206" w:hanging="0"/>
        <w:jc w:val="both"/>
        <w:rPr>
          <w:rFonts w:eastAsia="Times New Roman" w:cs="Calibri" w:cstheme="minorHAnsi"/>
          <w:i/>
          <w:i/>
          <w:iCs/>
        </w:rPr>
      </w:pPr>
      <w:r>
        <w:rPr>
          <w:rFonts w:eastAsia="Times New Roman" w:cs="Calibri" w:cstheme="minorHAnsi"/>
          <w:i/>
          <w:iCs/>
        </w:rPr>
        <w:t>Case 2: The entered password should stick to the password policy which might include following requirement such as: minimum length, combination of uppercase and lowercase letters, numbers, and special characters</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i/>
          <w:i/>
          <w:iCs/>
        </w:rPr>
      </w:pPr>
      <w:r>
        <w:rPr/>
        <w:t>Forgot</w:t>
      </w:r>
      <w:r>
        <w:rPr>
          <w:rFonts w:eastAsia="Times New Roman" w:cs="Calibri" w:cstheme="minorHAnsi"/>
          <w:i/>
          <w:iCs/>
        </w:rPr>
        <w:t xml:space="preserve"> </w:t>
      </w:r>
      <w:r>
        <w:rPr>
          <w:rFonts w:eastAsia="Times New Roman" w:cs="Calibri" w:cstheme="minorHAnsi"/>
        </w:rPr>
        <w:t>Password</w:t>
      </w:r>
      <w:r>
        <w:rPr>
          <w:rFonts w:eastAsia="Times New Roman" w:cs="Calibri" w:cstheme="minorHAnsi"/>
          <w:i/>
          <w:iCs/>
        </w:rPr>
        <w:t xml:space="preserve"> </w:t>
      </w:r>
      <w:r>
        <w:rPr>
          <w:rFonts w:eastAsia="Times New Roman" w:cs="Calibri" w:cstheme="minorHAnsi"/>
        </w:rPr>
        <w:t xml:space="preserve">– By clicking here, the Admin will be redirected to forgot password page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i/>
          <w:i/>
          <w:iCs/>
        </w:rPr>
      </w:pPr>
      <w:r>
        <w:rPr>
          <w:rFonts w:eastAsia="Times New Roman" w:cs="Calibri" w:cstheme="minorHAnsi"/>
        </w:rPr>
        <w:t xml:space="preserve">Sign in </w:t>
      </w:r>
      <w:r>
        <w:rPr/>
        <w:t xml:space="preserve">(Button) – </w:t>
      </w:r>
      <w:r>
        <w:rPr>
          <w:rFonts w:eastAsia="Times New Roman" w:cs="Calibri" w:cstheme="minorHAnsi"/>
        </w:rPr>
        <w:t>By clicking here, Admin will be successfully login to platform incase forgotten</w:t>
      </w:r>
    </w:p>
    <w:p>
      <w:pPr>
        <w:pStyle w:val="TextBody"/>
        <w:tabs>
          <w:tab w:val="clear" w:pos="720"/>
          <w:tab w:val="left" w:pos="1560" w:leader="none"/>
          <w:tab w:val="left" w:pos="8190" w:leader="none"/>
        </w:tabs>
        <w:ind w:left="737" w:right="206" w:hanging="0"/>
        <w:jc w:val="both"/>
        <w:rPr>
          <w:rFonts w:eastAsia="Times New Roman" w:cs="Calibri" w:cstheme="minorHAnsi"/>
          <w:i/>
          <w:i/>
          <w:iCs/>
        </w:rPr>
      </w:pPr>
      <w:r>
        <w:rPr>
          <w:rFonts w:eastAsia="Times New Roman" w:cs="Calibri" w:cstheme="minorHAnsi"/>
          <w:i/>
          <w:iCs/>
        </w:rPr>
        <w:t>Case: Valid email address and password should enter</w:t>
      </w:r>
    </w:p>
    <w:p>
      <w:pPr>
        <w:pStyle w:val="TextBody"/>
        <w:tabs>
          <w:tab w:val="clear" w:pos="720"/>
          <w:tab w:val="left" w:pos="1560" w:leader="none"/>
          <w:tab w:val="left" w:pos="8190" w:leader="none"/>
        </w:tabs>
        <w:ind w:left="454" w:right="206" w:hanging="0"/>
        <w:jc w:val="both"/>
        <w:rPr>
          <w:rFonts w:eastAsia="Times New Roman" w:cs="Calibri" w:cstheme="minorHAnsi"/>
          <w:b/>
          <w:b/>
          <w:bCs/>
        </w:rPr>
      </w:pPr>
      <w:r>
        <w:rPr>
          <w:rFonts w:eastAsia="Times New Roman" w:cs="Calibri" w:cstheme="minorHAnsi"/>
          <w:b/>
          <w:bCs/>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b/>
          <w:b/>
          <w:bCs/>
        </w:rPr>
      </w:pPr>
      <w:r>
        <w:rPr>
          <w:rFonts w:eastAsia="Times New Roman" w:cs="Calibri" w:cstheme="minorHAnsi"/>
          <w:b/>
          <w:bCs/>
        </w:rPr>
        <w:t xml:space="preserve">Forgot Password </w:t>
      </w:r>
      <w:r>
        <w:rPr>
          <w:rFonts w:eastAsia="Times New Roman" w:cs="Calibri" w:cstheme="minorHAnsi"/>
        </w:rPr>
        <w:t>–</w:t>
      </w:r>
      <w:r>
        <w:rPr>
          <w:rFonts w:eastAsia="Times New Roman" w:cs="Calibri" w:cstheme="minorHAnsi"/>
          <w:b/>
          <w:bCs/>
        </w:rPr>
        <w:t xml:space="preserve"> </w:t>
      </w:r>
      <w:r>
        <w:rPr>
          <w:rFonts w:eastAsia="Times New Roman" w:cs="Calibri" w:cstheme="minorHAnsi"/>
        </w:rPr>
        <w:t xml:space="preserve">The Admin will be able to reset the password in case of forgotten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Enter Email Address – By entering email address, the instructions will be sent to Admin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Send Resent Link (Button) – By clicking here, a link will be shared on the above entered email address </w:t>
      </w:r>
    </w:p>
    <w:p>
      <w:pPr>
        <w:pStyle w:val="TextBody"/>
        <w:tabs>
          <w:tab w:val="clear" w:pos="720"/>
          <w:tab w:val="left" w:pos="1560" w:leader="none"/>
          <w:tab w:val="left" w:pos="8190" w:leader="none"/>
        </w:tabs>
        <w:ind w:left="142" w:right="206" w:hanging="0"/>
        <w:jc w:val="both"/>
        <w:rPr>
          <w:rFonts w:eastAsia="Times New Roman" w:cs="Calibri" w:cstheme="minorHAnsi"/>
        </w:rPr>
      </w:pPr>
      <w:r>
        <w:rPr>
          <w:rStyle w:val="Normaltextrun"/>
          <w:rFonts w:cs="Calibri" w:cstheme="minorHAnsi"/>
          <w:i/>
          <w:iCs/>
        </w:rPr>
        <w:t>Note: If entered details is invalid the platform will show a pop-up and ask the Admin to re-enter the details</w:t>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Admin Profile</w:t>
      </w:r>
      <w:r>
        <w:rPr>
          <w:rFonts w:eastAsia="Times New Roman" w:cs="Calibri" w:cstheme="minorHAnsi"/>
        </w:rPr>
        <w:t xml:space="preserve"> – The Admin will be able to manage the profile from here </w:t>
      </w:r>
    </w:p>
    <w:p>
      <w:pPr>
        <w:pStyle w:val="TextBody"/>
        <w:numPr>
          <w:ilvl w:val="1"/>
          <w:numId w:val="1"/>
        </w:numPr>
        <w:tabs>
          <w:tab w:val="clear" w:pos="720"/>
          <w:tab w:val="left" w:pos="1560" w:leader="none"/>
          <w:tab w:val="left" w:pos="8190" w:leader="none"/>
        </w:tabs>
        <w:ind w:left="737" w:right="206" w:hanging="283"/>
        <w:jc w:val="both"/>
        <w:rPr/>
      </w:pPr>
      <w:r>
        <w:rPr/>
        <w:t xml:space="preserve">Personal Details </w:t>
      </w:r>
    </w:p>
    <w:p>
      <w:pPr>
        <w:pStyle w:val="TextBody"/>
        <w:numPr>
          <w:ilvl w:val="2"/>
          <w:numId w:val="1"/>
        </w:numPr>
        <w:tabs>
          <w:tab w:val="clear" w:pos="720"/>
          <w:tab w:val="left" w:pos="1560" w:leader="none"/>
          <w:tab w:val="left" w:pos="8190" w:leader="none"/>
        </w:tabs>
        <w:ind w:left="964" w:right="206" w:hanging="227"/>
        <w:jc w:val="both"/>
        <w:rPr/>
      </w:pPr>
      <w:r>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pPr>
      <w:r>
        <w:rPr/>
        <w:t xml:space="preserve">First Name </w:t>
      </w:r>
    </w:p>
    <w:p>
      <w:pPr>
        <w:pStyle w:val="TextBody"/>
        <w:numPr>
          <w:ilvl w:val="3"/>
          <w:numId w:val="1"/>
        </w:numPr>
        <w:tabs>
          <w:tab w:val="clear" w:pos="720"/>
          <w:tab w:val="left" w:pos="1560" w:leader="none"/>
          <w:tab w:val="left" w:pos="8190" w:leader="none"/>
        </w:tabs>
        <w:ind w:left="1191" w:right="206" w:hanging="227"/>
        <w:jc w:val="both"/>
        <w:rPr/>
      </w:pPr>
      <w:r>
        <w:rPr/>
        <w:t xml:space="preserve">Last Name </w:t>
      </w:r>
    </w:p>
    <w:p>
      <w:pPr>
        <w:pStyle w:val="TextBody"/>
        <w:numPr>
          <w:ilvl w:val="3"/>
          <w:numId w:val="1"/>
        </w:numPr>
        <w:tabs>
          <w:tab w:val="clear" w:pos="720"/>
          <w:tab w:val="left" w:pos="1560" w:leader="none"/>
          <w:tab w:val="left" w:pos="8190" w:leader="none"/>
        </w:tabs>
        <w:ind w:left="1191" w:right="206" w:hanging="227"/>
        <w:jc w:val="both"/>
        <w:rPr/>
      </w:pPr>
      <w:r>
        <w:rPr/>
        <w:t xml:space="preserve">Phone Number </w:t>
      </w:r>
    </w:p>
    <w:p>
      <w:pPr>
        <w:pStyle w:val="TextBody"/>
        <w:numPr>
          <w:ilvl w:val="3"/>
          <w:numId w:val="1"/>
        </w:numPr>
        <w:tabs>
          <w:tab w:val="clear" w:pos="720"/>
          <w:tab w:val="left" w:pos="1560" w:leader="none"/>
          <w:tab w:val="left" w:pos="8190" w:leader="none"/>
        </w:tabs>
        <w:ind w:left="1191" w:right="206" w:hanging="227"/>
        <w:jc w:val="both"/>
        <w:rPr/>
      </w:pPr>
      <w:r>
        <w:rPr/>
        <w:t xml:space="preserve">Email Address </w:t>
      </w:r>
    </w:p>
    <w:p>
      <w:pPr>
        <w:pStyle w:val="TextBody"/>
        <w:numPr>
          <w:ilvl w:val="1"/>
          <w:numId w:val="1"/>
        </w:numPr>
        <w:tabs>
          <w:tab w:val="clear" w:pos="720"/>
          <w:tab w:val="left" w:pos="1560" w:leader="none"/>
          <w:tab w:val="left" w:pos="8190" w:leader="none"/>
        </w:tabs>
        <w:ind w:left="737" w:right="206" w:hanging="283"/>
        <w:jc w:val="both"/>
        <w:rPr/>
      </w:pPr>
      <w:r>
        <w:rPr/>
        <w:t>Change Password – To change the password, the following are the steps</w:t>
      </w:r>
    </w:p>
    <w:p>
      <w:pPr>
        <w:pStyle w:val="TextBody"/>
        <w:numPr>
          <w:ilvl w:val="2"/>
          <w:numId w:val="1"/>
        </w:numPr>
        <w:tabs>
          <w:tab w:val="clear" w:pos="720"/>
          <w:tab w:val="left" w:pos="1560" w:leader="none"/>
          <w:tab w:val="left" w:pos="8190" w:leader="none"/>
        </w:tabs>
        <w:ind w:left="964" w:right="206" w:hanging="227"/>
        <w:jc w:val="both"/>
        <w:rPr/>
      </w:pPr>
      <w:r>
        <w:rPr/>
        <w:t>Enter Old Password</w:t>
      </w:r>
      <w:r>
        <w:rPr>
          <w:rFonts w:eastAsia="Times New Roman" w:cs="Calibri" w:cstheme="minorHAnsi"/>
          <w:color w:val="FF0000"/>
        </w:rPr>
        <w:t xml:space="preserve">* </w:t>
      </w:r>
      <w:r>
        <w:rPr/>
        <w:t xml:space="preserve">(Text Box) – Admin will be able to enter the old password </w:t>
      </w:r>
    </w:p>
    <w:p>
      <w:pPr>
        <w:pStyle w:val="TextBody"/>
        <w:numPr>
          <w:ilvl w:val="2"/>
          <w:numId w:val="1"/>
        </w:numPr>
        <w:tabs>
          <w:tab w:val="clear" w:pos="720"/>
          <w:tab w:val="left" w:pos="1560" w:leader="none"/>
          <w:tab w:val="left" w:pos="8190" w:leader="none"/>
        </w:tabs>
        <w:ind w:left="964" w:right="206" w:hanging="227"/>
        <w:jc w:val="both"/>
        <w:rPr/>
      </w:pPr>
      <w:r>
        <w:rPr/>
        <w:t>Enter New Password</w:t>
      </w:r>
      <w:r>
        <w:rPr>
          <w:rFonts w:eastAsia="Times New Roman" w:cs="Calibri" w:cstheme="minorHAnsi"/>
          <w:color w:val="FF0000"/>
        </w:rPr>
        <w:t xml:space="preserve">* </w:t>
      </w:r>
      <w:r>
        <w:rPr/>
        <w:t xml:space="preserve">(Text Box) – Admin will be able to enter new password </w:t>
      </w:r>
    </w:p>
    <w:p>
      <w:pPr>
        <w:pStyle w:val="TextBody"/>
        <w:numPr>
          <w:ilvl w:val="2"/>
          <w:numId w:val="1"/>
        </w:numPr>
        <w:tabs>
          <w:tab w:val="clear" w:pos="720"/>
          <w:tab w:val="left" w:pos="1560" w:leader="none"/>
          <w:tab w:val="left" w:pos="8190" w:leader="none"/>
        </w:tabs>
        <w:ind w:left="964" w:right="206" w:hanging="227"/>
        <w:jc w:val="both"/>
        <w:rPr/>
      </w:pPr>
      <w:r>
        <w:rPr/>
        <w:t>Enter Confirm Password</w:t>
      </w:r>
      <w:r>
        <w:rPr>
          <w:rFonts w:eastAsia="Times New Roman" w:cs="Calibri" w:cstheme="minorHAnsi"/>
          <w:color w:val="FF0000"/>
        </w:rPr>
        <w:t xml:space="preserve">* </w:t>
      </w:r>
      <w:r>
        <w:rPr/>
        <w:t>(Text Box) – Admin will be able to enter confirm password</w:t>
      </w:r>
    </w:p>
    <w:p>
      <w:pPr>
        <w:pStyle w:val="TextBody"/>
        <w:numPr>
          <w:ilvl w:val="2"/>
          <w:numId w:val="1"/>
        </w:numPr>
        <w:tabs>
          <w:tab w:val="clear" w:pos="720"/>
          <w:tab w:val="left" w:pos="1560" w:leader="none"/>
          <w:tab w:val="left" w:pos="8190" w:leader="none"/>
        </w:tabs>
        <w:ind w:left="964" w:right="206" w:hanging="227"/>
        <w:jc w:val="both"/>
        <w:rPr/>
      </w:pPr>
      <w:r>
        <w:rPr/>
        <w:t xml:space="preserve">Change Password (Button) – By clicking here, the password will be change successfully </w:t>
      </w:r>
    </w:p>
    <w:p>
      <w:pPr>
        <w:pStyle w:val="TextBody"/>
        <w:tabs>
          <w:tab w:val="clear" w:pos="720"/>
          <w:tab w:val="left" w:pos="1560" w:leader="none"/>
          <w:tab w:val="left" w:pos="8190" w:leader="none"/>
        </w:tabs>
        <w:ind w:left="454" w:right="206" w:hanging="0"/>
        <w:jc w:val="both"/>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1"/>
          <w:numId w:val="1"/>
        </w:numPr>
        <w:tabs>
          <w:tab w:val="clear" w:pos="720"/>
          <w:tab w:val="left" w:pos="1560" w:leader="none"/>
          <w:tab w:val="left" w:pos="8190" w:leader="none"/>
        </w:tabs>
        <w:ind w:left="737" w:right="206" w:hanging="283"/>
        <w:jc w:val="both"/>
        <w:rPr/>
      </w:pPr>
      <w:r>
        <w:rPr/>
        <w:t>Edit Profile – Admin will be able to edit the profile from here</w:t>
      </w:r>
    </w:p>
    <w:p>
      <w:pPr>
        <w:pStyle w:val="TextBody"/>
        <w:numPr>
          <w:ilvl w:val="2"/>
          <w:numId w:val="1"/>
        </w:numPr>
        <w:tabs>
          <w:tab w:val="clear" w:pos="720"/>
          <w:tab w:val="left" w:pos="1560" w:leader="none"/>
          <w:tab w:val="left" w:pos="8190" w:leader="none"/>
        </w:tabs>
        <w:ind w:left="964" w:right="206" w:hanging="227"/>
        <w:jc w:val="both"/>
        <w:rPr/>
      </w:pPr>
      <w:r>
        <w:rPr/>
        <w:t>First Name</w:t>
      </w:r>
      <w:r>
        <w:rPr>
          <w:rFonts w:eastAsia="Times New Roman" w:cs="Calibri" w:cstheme="minorHAnsi"/>
          <w:color w:val="FF0000"/>
        </w:rPr>
        <w:t>*</w:t>
      </w:r>
      <w:r>
        <w:rPr/>
        <w:t xml:space="preserve"> (Text Box) (Editable)</w:t>
      </w:r>
    </w:p>
    <w:p>
      <w:pPr>
        <w:pStyle w:val="TextBody"/>
        <w:numPr>
          <w:ilvl w:val="2"/>
          <w:numId w:val="1"/>
        </w:numPr>
        <w:tabs>
          <w:tab w:val="clear" w:pos="720"/>
          <w:tab w:val="left" w:pos="1560" w:leader="none"/>
          <w:tab w:val="left" w:pos="8190" w:leader="none"/>
        </w:tabs>
        <w:ind w:left="964" w:right="206" w:hanging="227"/>
        <w:jc w:val="both"/>
        <w:rPr/>
      </w:pPr>
      <w:r>
        <w:rPr/>
        <w:t>Last Name</w:t>
      </w:r>
      <w:r>
        <w:rPr>
          <w:rFonts w:eastAsia="Times New Roman" w:cs="Calibri" w:cstheme="minorHAnsi"/>
          <w:color w:val="FF0000"/>
        </w:rPr>
        <w:t>*</w:t>
      </w:r>
      <w:r>
        <w:rPr/>
        <w:t xml:space="preserve"> (Text Box) (Editable)</w:t>
      </w:r>
    </w:p>
    <w:p>
      <w:pPr>
        <w:pStyle w:val="TextBody"/>
        <w:numPr>
          <w:ilvl w:val="2"/>
          <w:numId w:val="1"/>
        </w:numPr>
        <w:tabs>
          <w:tab w:val="clear" w:pos="720"/>
          <w:tab w:val="left" w:pos="1560" w:leader="none"/>
          <w:tab w:val="left" w:pos="8190" w:leader="none"/>
        </w:tabs>
        <w:ind w:left="964" w:right="206" w:hanging="227"/>
        <w:jc w:val="both"/>
        <w:rPr/>
      </w:pPr>
      <w:r>
        <w:rPr/>
        <w:t>Phone Number</w:t>
      </w:r>
      <w:r>
        <w:rPr>
          <w:rFonts w:eastAsia="Times New Roman" w:cs="Calibri" w:cstheme="minorHAnsi"/>
          <w:color w:val="FF0000"/>
        </w:rPr>
        <w:t xml:space="preserve">* </w:t>
      </w:r>
      <w:r>
        <w:rPr/>
        <w:t>(Text Box) (Editable)</w:t>
      </w:r>
    </w:p>
    <w:p>
      <w:pPr>
        <w:pStyle w:val="TextBody"/>
        <w:numPr>
          <w:ilvl w:val="2"/>
          <w:numId w:val="1"/>
        </w:numPr>
        <w:tabs>
          <w:tab w:val="clear" w:pos="720"/>
          <w:tab w:val="left" w:pos="1560" w:leader="none"/>
          <w:tab w:val="left" w:pos="8190" w:leader="none"/>
        </w:tabs>
        <w:ind w:left="964" w:right="206" w:hanging="227"/>
        <w:jc w:val="both"/>
        <w:rPr/>
      </w:pPr>
      <w:r>
        <w:rPr/>
        <w:t xml:space="preserve">Save Changes – By clicking here, changes will be saved </w:t>
      </w:r>
    </w:p>
    <w:p>
      <w:pPr>
        <w:pStyle w:val="TextBody"/>
        <w:tabs>
          <w:tab w:val="clear" w:pos="720"/>
          <w:tab w:val="left" w:pos="1560" w:leader="none"/>
          <w:tab w:val="left" w:pos="8190" w:leader="none"/>
        </w:tabs>
        <w:ind w:left="454" w:right="206" w:hanging="0"/>
        <w:jc w:val="both"/>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General Settings</w:t>
      </w:r>
      <w:r>
        <w:rPr>
          <w:rFonts w:eastAsia="Times New Roman" w:cs="Calibri" w:cstheme="minorHAnsi"/>
        </w:rPr>
        <w:t xml:space="preserve"> – Admin can manage the following settings of web-panel</w:t>
      </w:r>
    </w:p>
    <w:p>
      <w:pPr>
        <w:pStyle w:val="TextBody"/>
        <w:numPr>
          <w:ilvl w:val="1"/>
          <w:numId w:val="1"/>
        </w:numPr>
        <w:tabs>
          <w:tab w:val="clear" w:pos="720"/>
          <w:tab w:val="left" w:pos="1560" w:leader="none"/>
          <w:tab w:val="left" w:pos="8190" w:leader="none"/>
        </w:tabs>
        <w:ind w:left="737" w:right="206" w:hanging="283"/>
        <w:jc w:val="both"/>
        <w:rPr/>
      </w:pPr>
      <w:r>
        <w:rPr/>
        <w:t>Date Format – Admin has the option to change or set the format of the date</w:t>
      </w:r>
    </w:p>
    <w:p>
      <w:pPr>
        <w:pStyle w:val="TextBody"/>
        <w:numPr>
          <w:ilvl w:val="1"/>
          <w:numId w:val="1"/>
        </w:numPr>
        <w:tabs>
          <w:tab w:val="clear" w:pos="720"/>
          <w:tab w:val="left" w:pos="1560" w:leader="none"/>
          <w:tab w:val="left" w:pos="8190" w:leader="none"/>
        </w:tabs>
        <w:ind w:left="737" w:right="206" w:hanging="283"/>
        <w:jc w:val="both"/>
        <w:rPr/>
      </w:pPr>
      <w:r>
        <w:rPr/>
        <w:t>Manage Email Template – Admin can set from pre-defined email template</w:t>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Dashboard</w:t>
      </w:r>
      <w:r>
        <w:rPr>
          <w:rFonts w:eastAsia="Times New Roman" w:cs="Calibri" w:cstheme="minorHAnsi"/>
        </w:rPr>
        <w:t xml:space="preserve"> – </w:t>
      </w:r>
      <w:r>
        <w:rPr/>
        <w:t>Admin will be able to view the following statistical information on the dashboard</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Statistics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View Information</w:t>
      </w:r>
    </w:p>
    <w:p>
      <w:pPr>
        <w:pStyle w:val="TextBody"/>
        <w:numPr>
          <w:ilvl w:val="4"/>
          <w:numId w:val="1"/>
        </w:numPr>
        <w:tabs>
          <w:tab w:val="clear" w:pos="720"/>
          <w:tab w:val="left" w:pos="1560" w:leader="none"/>
          <w:tab w:val="left" w:pos="8190" w:leader="none"/>
        </w:tabs>
        <w:ind w:left="1276" w:right="206" w:hanging="283"/>
        <w:jc w:val="both"/>
        <w:rPr>
          <w:rFonts w:eastAsia="Times New Roman" w:cs="Calibri" w:cstheme="minorHAnsi"/>
        </w:rPr>
      </w:pPr>
      <w:r>
        <w:rPr>
          <w:rFonts w:eastAsia="Times New Roman" w:cs="Calibri" w:cstheme="minorHAnsi"/>
        </w:rPr>
        <w:t>Total Number of Subscribers</w:t>
      </w:r>
    </w:p>
    <w:p>
      <w:pPr>
        <w:pStyle w:val="TextBody"/>
        <w:numPr>
          <w:ilvl w:val="4"/>
          <w:numId w:val="1"/>
        </w:numPr>
        <w:tabs>
          <w:tab w:val="clear" w:pos="720"/>
          <w:tab w:val="left" w:pos="1560" w:leader="none"/>
          <w:tab w:val="left" w:pos="8190" w:leader="none"/>
        </w:tabs>
        <w:ind w:left="1276" w:right="206" w:hanging="283"/>
        <w:jc w:val="both"/>
        <w:rPr>
          <w:rFonts w:eastAsia="Times New Roman" w:cs="Calibri" w:cstheme="minorHAnsi"/>
        </w:rPr>
      </w:pPr>
      <w:r>
        <w:rPr>
          <w:rFonts w:eastAsia="Times New Roman" w:cs="Calibri" w:cstheme="minorHAnsi"/>
        </w:rPr>
        <w:t xml:space="preserve">Total Number of Users </w:t>
      </w:r>
    </w:p>
    <w:p>
      <w:pPr>
        <w:pStyle w:val="TextBody"/>
        <w:numPr>
          <w:ilvl w:val="4"/>
          <w:numId w:val="1"/>
        </w:numPr>
        <w:tabs>
          <w:tab w:val="clear" w:pos="720"/>
          <w:tab w:val="left" w:pos="1560" w:leader="none"/>
          <w:tab w:val="left" w:pos="8190" w:leader="none"/>
        </w:tabs>
        <w:ind w:left="1276" w:right="206" w:hanging="283"/>
        <w:jc w:val="both"/>
        <w:rPr>
          <w:rFonts w:eastAsia="Times New Roman" w:cs="Calibri" w:cstheme="minorHAnsi"/>
        </w:rPr>
      </w:pPr>
      <w:r>
        <w:rPr>
          <w:rFonts w:eastAsia="Times New Roman" w:cs="Calibri" w:cstheme="minorHAnsi"/>
        </w:rPr>
        <w:t xml:space="preserve">Total Number of Subscription Plans </w:t>
      </w:r>
    </w:p>
    <w:p>
      <w:pPr>
        <w:pStyle w:val="TextBody"/>
        <w:numPr>
          <w:ilvl w:val="4"/>
          <w:numId w:val="1"/>
        </w:numPr>
        <w:tabs>
          <w:tab w:val="clear" w:pos="720"/>
          <w:tab w:val="left" w:pos="1560" w:leader="none"/>
          <w:tab w:val="left" w:pos="8190" w:leader="none"/>
        </w:tabs>
        <w:ind w:left="1276" w:right="206" w:hanging="283"/>
        <w:jc w:val="both"/>
        <w:rPr>
          <w:rFonts w:eastAsia="Times New Roman" w:cs="Calibri" w:cstheme="minorHAnsi"/>
        </w:rPr>
      </w:pPr>
      <w:r>
        <w:rPr>
          <w:rFonts w:eastAsia="Times New Roman" w:cs="Calibri" w:cstheme="minorHAnsi"/>
        </w:rPr>
        <w:t>Total Revenue Generated</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Perform Action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Option to Apply Filter</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 xml:space="preserve">By Date Range (DD/MM/YYYY) </w:t>
      </w:r>
    </w:p>
    <w:p>
      <w:pPr>
        <w:pStyle w:val="TextBody"/>
        <w:tabs>
          <w:tab w:val="clear" w:pos="720"/>
          <w:tab w:val="left" w:pos="1560" w:leader="none"/>
          <w:tab w:val="left" w:pos="8190" w:leader="none"/>
        </w:tabs>
        <w:ind w:left="454" w:right="206" w:hanging="0"/>
        <w:jc w:val="both"/>
        <w:rPr>
          <w:rFonts w:eastAsia="Times New Roman" w:cs="Calibri" w:cstheme="minorHAnsi"/>
          <w:b/>
          <w:b/>
          <w:bCs/>
        </w:rPr>
      </w:pPr>
      <w:r>
        <w:rPr>
          <w:rFonts w:eastAsia="Times New Roman" w:cs="Calibri" w:cstheme="minorHAnsi"/>
          <w:b/>
          <w:bCs/>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b/>
          <w:b/>
          <w:bCs/>
        </w:rPr>
      </w:pPr>
      <w:r>
        <w:rPr>
          <w:rFonts w:eastAsia="Times New Roman" w:cs="Calibri" w:cstheme="minorHAnsi"/>
          <w:b/>
          <w:bCs/>
        </w:rPr>
        <w:t xml:space="preserve">Side Menu Bar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Dashboard</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User Management Module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Subscriber/Company Management Module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Subscription Management Module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Transaction Management Module</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Reports Management Module </w:t>
      </w:r>
    </w:p>
    <w:p>
      <w:pPr>
        <w:pStyle w:val="TextBody"/>
        <w:tabs>
          <w:tab w:val="clear" w:pos="720"/>
          <w:tab w:val="left" w:pos="1560" w:leader="none"/>
          <w:tab w:val="left" w:pos="8190" w:leader="none"/>
        </w:tabs>
        <w:ind w:left="426" w:right="206" w:hanging="0"/>
        <w:jc w:val="both"/>
        <w:rPr>
          <w:rFonts w:eastAsia="Times New Roman" w:cs="Calibri" w:cstheme="minorHAnsi"/>
          <w:i/>
          <w:i/>
          <w:iCs/>
        </w:rPr>
      </w:pPr>
      <w:r>
        <w:rPr>
          <w:rFonts w:eastAsia="Times New Roman" w:cs="Calibri" w:cstheme="minorHAnsi"/>
          <w:b/>
          <w:bCs/>
          <w:i/>
          <w:iCs/>
        </w:rPr>
        <w:t>Note</w:t>
      </w:r>
      <w:r>
        <w:rPr>
          <w:rFonts w:eastAsia="Times New Roman" w:cs="Calibri" w:cstheme="minorHAnsi"/>
          <w:i/>
          <w:iCs/>
        </w:rPr>
        <w:t>: By Clicking on any User will be redirected to the respective module</w:t>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 xml:space="preserve">Subscriber/Company Management Module </w:t>
      </w:r>
      <w:r>
        <w:rPr>
          <w:rFonts w:eastAsia="Times New Roman" w:cs="Calibri" w:cstheme="minorHAnsi"/>
        </w:rPr>
        <w:t xml:space="preserve">– Here, Admin will be able to manage the subscriber of the platform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Subscriber Listing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View Information</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Subscriber/Company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Phone Number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Email Address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Status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Active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Deactivate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Joining Date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Perform Action</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Option to View Details – By clicking here, Subscriber will be redirected to the detail page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Option to mark Status</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Active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Inactive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Option to Apply Filter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By Name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By Email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By Administrator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Option to Sort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By Joining Date</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Subscriber Detail Page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Subscriber/Company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Phone Number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Email Address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Joining Date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Website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Fax Number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Administrative Email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Administrative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Total Number of Users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Subscription Plan Details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Plan Name – It will display subscription plan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Billing Cycle – It will display billing cycle type</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Plan Price Per Cycle – It will display plan price per cycle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Plan Status – It will display plan status and it will include the following status  </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Published</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Created</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Active</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Inactive</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Description – It will display the description of the plan</w:t>
      </w:r>
    </w:p>
    <w:p>
      <w:pPr>
        <w:pStyle w:val="TextBody"/>
        <w:tabs>
          <w:tab w:val="clear" w:pos="720"/>
          <w:tab w:val="left" w:pos="1560" w:leader="none"/>
          <w:tab w:val="left" w:pos="8190" w:leader="none"/>
        </w:tabs>
        <w:ind w:left="454" w:right="206" w:hanging="0"/>
        <w:jc w:val="both"/>
        <w:rPr>
          <w:rFonts w:eastAsia="Times New Roman" w:cs="Calibri" w:cstheme="minorHAnsi"/>
          <w:b/>
          <w:b/>
          <w:bCs/>
        </w:rPr>
      </w:pPr>
      <w:r>
        <w:rPr>
          <w:rFonts w:eastAsia="Times New Roman" w:cs="Calibri" w:cstheme="minorHAnsi"/>
          <w:b/>
          <w:bCs/>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 xml:space="preserve">User Management Module </w:t>
      </w:r>
      <w:r>
        <w:rPr>
          <w:rFonts w:eastAsia="Times New Roman" w:cs="Calibri" w:cstheme="minorHAnsi"/>
        </w:rPr>
        <w:t xml:space="preserve">– Admin will be able to manage the User of the platform from here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User Listing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User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User Email Address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User Phone Number</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User Status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Active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Inactive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Subscriber Name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Perform Action</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Apply Filter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By Subscriber Name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By Subscriber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Option to mark Status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Active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Inactive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User Detail</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View Information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User Name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User Email Address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User Phone Number</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Subscriber Name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Created Jobs </w:t>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b/>
          <w:bCs/>
        </w:rPr>
        <w:t xml:space="preserve">Subscription </w:t>
      </w:r>
      <w:ins w:id="0" w:author="Microsoft Word" w:date="2024-03-28T15:19:00Z">
        <w:r>
          <w:rPr>
            <w:rFonts w:eastAsia="Times New Roman" w:cs="Calibri" w:cstheme="minorHAnsi"/>
            <w:b/>
            <w:bCs/>
          </w:rPr>
          <w:t>Plan</w:t>
        </w:r>
      </w:ins>
      <w:ins w:id="1" w:author="Microsoft Word" w:date="2024-03-28T15:19:00Z">
        <w:r>
          <w:rPr>
            <w:rFonts w:eastAsia="Times New Roman" w:cs="Calibri" w:cstheme="minorHAnsi"/>
          </w:rPr>
          <w:t xml:space="preserve"> </w:t>
        </w:r>
      </w:ins>
      <w:r>
        <w:rPr>
          <w:rFonts w:eastAsia="Times New Roman" w:cs="Calibri" w:cstheme="minorHAnsi"/>
          <w:b/>
          <w:bCs/>
        </w:rPr>
        <w:t>Management Module</w:t>
      </w:r>
      <w:r>
        <w:rPr>
          <w:rFonts w:eastAsia="Times New Roman" w:cs="Calibri" w:cstheme="minorHAnsi"/>
        </w:rPr>
        <w:t xml:space="preserve"> – From here, Admin will be able to manage the Subscription of the platform</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drawing>
          <wp:anchor behindDoc="0" distT="0" distB="0" distL="114300" distR="114300" simplePos="0" locked="0" layoutInCell="1" allowOverlap="1" relativeHeight="51">
            <wp:simplePos x="0" y="0"/>
            <wp:positionH relativeFrom="column">
              <wp:posOffset>288290</wp:posOffset>
            </wp:positionH>
            <wp:positionV relativeFrom="paragraph">
              <wp:posOffset>430530</wp:posOffset>
            </wp:positionV>
            <wp:extent cx="5617845" cy="2567940"/>
            <wp:effectExtent l="0" t="0" r="0" b="0"/>
            <wp:wrapSquare wrapText="bothSides"/>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5"/>
                    <a:stretch>
                      <a:fillRect/>
                    </a:stretch>
                  </pic:blipFill>
                  <pic:spPr bwMode="auto">
                    <a:xfrm>
                      <a:off x="0" y="0"/>
                      <a:ext cx="5617845" cy="2567940"/>
                    </a:xfrm>
                    <a:prstGeom prst="rect">
                      <a:avLst/>
                    </a:prstGeom>
                  </pic:spPr>
                </pic:pic>
              </a:graphicData>
            </a:graphic>
          </wp:anchor>
        </w:drawing>
      </w:r>
      <w:r>
        <w:rPr>
          <w:rFonts w:eastAsia="Times New Roman" w:cs="Calibri" w:cstheme="minorHAnsi"/>
        </w:rPr>
        <w:t>C</w:t>
      </w:r>
      <w:r>
        <w:rPr>
          <w:rFonts w:eastAsia="Times New Roman" w:cs="Calibri" w:cstheme="minorHAnsi"/>
        </w:rPr>
        <w:t xml:space="preserve">reate Plan – Admin will be able to create the subscription plan with the following details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Enter Plan Name</w:t>
      </w:r>
      <w:r>
        <w:rPr>
          <w:rFonts w:eastAsia="Times New Roman" w:cs="Calibri" w:cstheme="minorHAnsi"/>
          <w:color w:val="FF0000"/>
        </w:rPr>
        <w:t xml:space="preserve">* </w:t>
      </w:r>
      <w:r>
        <w:rPr>
          <w:rFonts w:eastAsia="Times New Roman" w:cs="Calibri" w:cstheme="minorHAnsi"/>
        </w:rPr>
        <w:t xml:space="preserve">(Text Box)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Billing Cycle (Drop-down)</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Monthly </w:t>
      </w:r>
    </w:p>
    <w:p>
      <w:pPr>
        <w:pStyle w:val="TextBody"/>
        <w:tabs>
          <w:tab w:val="clear" w:pos="720"/>
          <w:tab w:val="left" w:pos="1560" w:leader="none"/>
          <w:tab w:val="left" w:pos="8190" w:leader="none"/>
        </w:tabs>
        <w:ind w:left="1191" w:right="206" w:hanging="0"/>
        <w:jc w:val="both"/>
        <w:rPr>
          <w:rFonts w:eastAsia="Times New Roman" w:cs="Calibri" w:cstheme="minorHAnsi"/>
          <w:i/>
          <w:i/>
          <w:iCs/>
        </w:rPr>
      </w:pPr>
      <w:r>
        <w:rPr>
          <w:rFonts w:eastAsia="Times New Roman" w:cs="Calibri" w:cstheme="minorHAnsi"/>
          <w:i/>
          <w:iCs/>
        </w:rPr>
        <w:t xml:space="preserve">Note: As of now, monthly billing cycle will be there by default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Yearly </w:t>
      </w:r>
    </w:p>
    <w:p>
      <w:pPr>
        <w:pStyle w:val="TextBody"/>
        <w:tabs>
          <w:tab w:val="clear" w:pos="720"/>
          <w:tab w:val="left" w:pos="1560" w:leader="none"/>
          <w:tab w:val="left" w:pos="8190" w:leader="none"/>
        </w:tabs>
        <w:ind w:left="1191" w:right="206" w:hanging="0"/>
        <w:jc w:val="both"/>
        <w:rPr>
          <w:rFonts w:eastAsia="Times New Roman" w:cs="Calibri" w:cstheme="minorHAnsi"/>
          <w:i/>
          <w:i/>
          <w:iCs/>
        </w:rPr>
      </w:pPr>
      <w:r>
        <w:rPr>
          <w:rFonts w:eastAsia="Times New Roman" w:cs="Calibri" w:cstheme="minorHAnsi"/>
          <w:i/>
          <w:iCs/>
        </w:rPr>
        <w:t xml:space="preserve">Note: In the next phase development, yearly might be include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Plan Price Per Cycle</w:t>
      </w:r>
      <w:r>
        <w:rPr>
          <w:rFonts w:eastAsia="Times New Roman" w:cs="Calibri" w:cstheme="minorHAnsi"/>
          <w:color w:val="FF0000"/>
        </w:rPr>
        <w:t xml:space="preserve">* </w:t>
      </w:r>
      <w:r>
        <w:rPr>
          <w:rFonts w:eastAsia="Times New Roman" w:cs="Calibri" w:cstheme="minorHAnsi"/>
        </w:rPr>
        <w:t xml:space="preserv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Enter Plan Price (Numeric) (Text Box) – Admin will be able to enter the plan price in dollar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i/>
          <w:i/>
          <w:iCs/>
        </w:rPr>
      </w:pPr>
      <w:r>
        <w:rPr>
          <w:rFonts w:eastAsia="Times New Roman" w:cs="Calibri" w:cstheme="minorHAnsi"/>
        </w:rPr>
        <w:t xml:space="preserve">Max. Users Allowed* (Stepper Control) – </w:t>
      </w:r>
      <w:r>
        <w:rPr>
          <w:rFonts w:eastAsia="Times New Roman" w:cs="Calibri" w:cstheme="minorHAnsi"/>
          <w:lang w:val="en-IN"/>
        </w:rPr>
        <w:t>The administrator has the ability to limit the total number of users from a single subscription-based organization who can access the platform.</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i/>
          <w:i/>
          <w:iCs/>
        </w:rPr>
      </w:pPr>
      <w:r>
        <w:rPr>
          <w:rFonts w:eastAsia="Times New Roman" w:cs="Calibri" w:cstheme="minorHAnsi"/>
          <w:i/>
          <w:iCs/>
        </w:rPr>
        <w:t xml:space="preserve">Note: Admin will be able to add up to 5 user and minimum 1 will be there by default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Features* (Rich Text Editor) – Admin will be able to add features of the subscription plan   </w:t>
      </w:r>
    </w:p>
    <w:p>
      <w:pPr>
        <w:pStyle w:val="TextBody"/>
        <w:tabs>
          <w:tab w:val="clear" w:pos="720"/>
          <w:tab w:val="left" w:pos="1560" w:leader="none"/>
          <w:tab w:val="left" w:pos="8190" w:leader="none"/>
        </w:tabs>
        <w:ind w:left="426" w:right="206" w:hanging="0"/>
        <w:jc w:val="both"/>
        <w:rPr>
          <w:rFonts w:eastAsia="Times New Roman" w:cs="Calibri" w:cstheme="minorHAnsi"/>
          <w:i/>
          <w:i/>
          <w:iCs/>
        </w:rPr>
      </w:pPr>
      <w:r>
        <w:rPr>
          <w:rFonts w:eastAsia="Times New Roman" w:cs="Calibri" w:cstheme="minorHAnsi"/>
          <w:i/>
          <w:iCs/>
        </w:rPr>
        <w:t>Note:</w:t>
      </w:r>
      <w:r>
        <w:rPr>
          <w:rFonts w:eastAsia="Times New Roman" w:cs="Calibri" w:cstheme="minorHAnsi"/>
          <w:color w:val="FF0000"/>
        </w:rPr>
        <w:t xml:space="preserve"> ‘*’</w:t>
      </w:r>
      <w:r>
        <w:rPr>
          <w:rFonts w:eastAsia="Times New Roman" w:cs="Calibri" w:cstheme="minorHAnsi"/>
          <w:i/>
          <w:iCs/>
        </w:rPr>
        <w:t xml:space="preserve"> this asterisk symbol denotes that it is mandatory to enter the details for these fields</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Submit – By clicking here, subscription plan will be created</w:t>
      </w:r>
      <w:r>
        <w:rPr>
          <w:rFonts w:eastAsia="Times New Roman" w:cs="Calibri" w:cstheme="minorHAnsi"/>
          <w:i/>
          <w:iCs/>
        </w:rPr>
        <w:t xml:space="preserve"> it will be saved into the </w:t>
      </w:r>
      <w:r>
        <w:rPr>
          <w:rFonts w:eastAsia="Times New Roman" w:cs="Calibri" w:cstheme="minorHAnsi"/>
        </w:rPr>
        <w:t>draft</w:t>
      </w:r>
      <w:r>
        <w:rPr>
          <w:rFonts w:eastAsia="Times New Roman" w:cs="Calibri" w:cstheme="minorHAnsi"/>
          <w:i/>
          <w:iCs/>
        </w:rPr>
        <w:t xml:space="preserve">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Subscription Plan Management Listing  </w:t>
      </w:r>
    </w:p>
    <w:p>
      <w:pPr>
        <w:pStyle w:val="TextBody"/>
        <w:tabs>
          <w:tab w:val="clear" w:pos="720"/>
          <w:tab w:val="left" w:pos="1560" w:leader="none"/>
          <w:tab w:val="left" w:pos="8190" w:leader="none"/>
        </w:tabs>
        <w:ind w:left="737" w:right="206" w:hanging="0"/>
        <w:jc w:val="both"/>
        <w:rPr>
          <w:rFonts w:eastAsia="Times New Roman" w:cs="Calibri" w:cstheme="minorHAnsi"/>
        </w:rPr>
      </w:pPr>
      <w:r>
        <w:rPr>
          <w:rFonts w:eastAsia="Times New Roman" w:cs="Calibri" w:cstheme="minorHAnsi"/>
        </w:rPr>
        <w:drawing>
          <wp:anchor behindDoc="0" distT="0" distB="0" distL="114300" distR="114300" simplePos="0" locked="0" layoutInCell="1" allowOverlap="1" relativeHeight="50">
            <wp:simplePos x="0" y="0"/>
            <wp:positionH relativeFrom="column">
              <wp:posOffset>742315</wp:posOffset>
            </wp:positionH>
            <wp:positionV relativeFrom="paragraph">
              <wp:posOffset>184150</wp:posOffset>
            </wp:positionV>
            <wp:extent cx="4565650" cy="2026285"/>
            <wp:effectExtent l="0" t="0" r="0" b="0"/>
            <wp:wrapTopAndBottom/>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6"/>
                    <a:stretch>
                      <a:fillRect/>
                    </a:stretch>
                  </pic:blipFill>
                  <pic:spPr bwMode="auto">
                    <a:xfrm>
                      <a:off x="0" y="0"/>
                      <a:ext cx="4565650" cy="2026285"/>
                    </a:xfrm>
                    <a:prstGeom prst="rect">
                      <a:avLst/>
                    </a:prstGeom>
                  </pic:spPr>
                </pic:pic>
              </a:graphicData>
            </a:graphic>
          </wp:anchor>
        </w:drawing>
      </w:r>
    </w:p>
    <w:p>
      <w:pPr>
        <w:pStyle w:val="TextBody"/>
        <w:tabs>
          <w:tab w:val="clear" w:pos="720"/>
          <w:tab w:val="left" w:pos="1560" w:leader="none"/>
          <w:tab w:val="left" w:pos="8190" w:leader="none"/>
        </w:tabs>
        <w:ind w:left="737" w:right="206" w:hanging="0"/>
        <w:jc w:val="both"/>
        <w:rPr>
          <w:rFonts w:eastAsia="Times New Roman" w:cs="Calibri" w:cstheme="minorHAnsi"/>
        </w:rPr>
      </w:pPr>
      <w:r>
        <w:rPr>
          <w:rFonts w:eastAsia="Times New Roman" w:cs="Calibri" w:cstheme="minorHAnsi"/>
        </w:rPr>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View Information – Admin will be able to view the following information on subscription listing page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Plan Name – It will display subscription plan name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Billing Cycle – It will display billing cycle type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Plan Price Per Cycle – It will display plan price per cycle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Plan Status – It will display plan status and it will include the following status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Published</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Created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Active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Inactive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Perform Action – Admin will be able to perform the following action on subscription listing page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Option to Search – Admin will be able to search on listing page by the following ways</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Plan Name – Admin will be able to search by plan name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Plan Price Per Cycle – Admin will be able to search by Plan Price Per Cycle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Plan Status – Admin will be able to search by plan status</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Option to Publish – By clicking here on publish button, the following details will be popup</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lang w:eastAsia="en-IN"/>
        </w:rPr>
        <w:t>Are you sure want to publish this plan to users?</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lang w:eastAsia="en-IN"/>
        </w:rPr>
        <w:t xml:space="preserve">Yes – By </w:t>
      </w:r>
      <w:r>
        <w:rPr>
          <w:rFonts w:eastAsia="Times New Roman" w:cs="Calibri" w:cstheme="minorHAnsi"/>
        </w:rPr>
        <w:t xml:space="preserve">clicking here, the plan will be published and it will be displayed to the users </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lang w:eastAsia="en-IN"/>
        </w:rPr>
        <w:t>No – By clicking here, the plan will not be published and the user will be redirected to the listing screen</w:t>
      </w:r>
    </w:p>
    <w:p>
      <w:pPr>
        <w:pStyle w:val="TextBody"/>
        <w:tabs>
          <w:tab w:val="clear" w:pos="720"/>
          <w:tab w:val="left" w:pos="8190" w:leader="none"/>
        </w:tabs>
        <w:ind w:left="993" w:right="206" w:hanging="0"/>
        <w:jc w:val="both"/>
        <w:rPr>
          <w:rFonts w:eastAsia="Times New Roman" w:cs="Calibri"/>
          <w:i/>
          <w:i/>
          <w:iCs/>
          <w:lang w:eastAsia="en-IN"/>
        </w:rPr>
      </w:pPr>
      <w:r>
        <w:rPr>
          <w:rFonts w:eastAsia="Times New Roman" w:cs="Calibri"/>
          <w:i/>
          <w:iCs/>
          <w:lang w:eastAsia="en-IN"/>
        </w:rPr>
        <w:t xml:space="preserve">Note 1: Admin will be able to Active and Deactivate the published plan </w:t>
      </w:r>
    </w:p>
    <w:p>
      <w:pPr>
        <w:pStyle w:val="TextBody"/>
        <w:tabs>
          <w:tab w:val="clear" w:pos="720"/>
          <w:tab w:val="left" w:pos="8190" w:leader="none"/>
        </w:tabs>
        <w:ind w:left="993" w:right="206" w:hanging="0"/>
        <w:jc w:val="both"/>
        <w:rPr>
          <w:rFonts w:eastAsia="Times New Roman" w:cs="Calibri"/>
          <w:i/>
          <w:i/>
          <w:iCs/>
          <w:lang w:eastAsia="en-IN"/>
        </w:rPr>
      </w:pPr>
      <w:r>
        <w:rPr>
          <w:rFonts w:eastAsia="Times New Roman" w:cs="Calibri"/>
          <w:i/>
          <w:iCs/>
          <w:lang w:eastAsia="en-IN"/>
        </w:rPr>
        <w:t>Note 2: Admin will not be able to edit the published plan</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Option to Edit – by clicking here, Admin will be able to edit the respective plan </w:t>
      </w:r>
    </w:p>
    <w:p>
      <w:pPr>
        <w:pStyle w:val="Normal"/>
        <w:spacing w:lineRule="auto" w:line="240" w:before="0" w:after="0"/>
        <w:ind w:left="993" w:hanging="0"/>
        <w:rPr>
          <w:rFonts w:eastAsia="Times New Roman" w:cs="Calibri" w:cstheme="minorHAnsi"/>
          <w:i/>
          <w:i/>
          <w:iCs/>
        </w:rPr>
      </w:pPr>
      <w:r>
        <w:rPr>
          <w:rFonts w:eastAsia="Times New Roman" w:cs="Calibri" w:cstheme="minorHAnsi"/>
          <w:i/>
          <w:iCs/>
        </w:rPr>
        <w:t xml:space="preserve">Note: If Admin edit the plan price, then it will </w:t>
      </w:r>
      <w:r>
        <w:rPr>
          <w:rFonts w:eastAsia="Times New Roman" w:cs="Calibri"/>
          <w:kern w:val="0"/>
          <w:szCs w:val="24"/>
          <w:lang w:eastAsia="en-IN"/>
          <w14:ligatures w14:val="none"/>
        </w:rPr>
        <w:t>reflect</w:t>
      </w:r>
      <w:r>
        <w:rPr>
          <w:rFonts w:eastAsia="Times New Roman" w:cs="Calibri" w:cstheme="minorHAnsi"/>
          <w:i/>
          <w:iCs/>
        </w:rPr>
        <w:t xml:space="preserve"> in next billing cycle only</w:t>
      </w:r>
    </w:p>
    <w:p>
      <w:pPr>
        <w:pStyle w:val="Normal"/>
        <w:spacing w:lineRule="auto" w:line="240" w:before="0" w:after="0"/>
        <w:ind w:left="993" w:hanging="0"/>
        <w:rPr>
          <w:rFonts w:eastAsia="Times New Roman" w:cs="Calibri" w:cstheme="minorHAnsi"/>
          <w:i/>
          <w:i/>
          <w:iCs/>
        </w:rPr>
      </w:pPr>
      <w:r>
        <w:rPr>
          <w:rFonts w:eastAsia="Times New Roman" w:cs="Calibri" w:cstheme="minorHAnsi"/>
          <w:i/>
          <w:iCs/>
        </w:rPr>
        <w:t>Note 2: Only active plans will be edited</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Option to View – by clicking here, Admin will be redirected to the subscription plan details page </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 xml:space="preserve">Option to Inactive – by clicking here, a confirmation window will popup which will include the following details </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 xml:space="preserve">Are you sure you want to delete? </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 xml:space="preserve">Cancel (Button) – By clicking on cancel button, user will be redirected to the listing page </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 xml:space="preserve">Yes (Button) – By clicking here, plan will be deleted respectively </w:t>
      </w:r>
    </w:p>
    <w:p>
      <w:pPr>
        <w:pStyle w:val="TextBody"/>
        <w:tabs>
          <w:tab w:val="clear" w:pos="720"/>
          <w:tab w:val="left" w:pos="1560" w:leader="none"/>
          <w:tab w:val="left" w:pos="8190" w:leader="none"/>
        </w:tabs>
        <w:ind w:left="1191" w:right="206" w:hanging="0"/>
        <w:jc w:val="both"/>
        <w:rPr>
          <w:rFonts w:eastAsia="Times New Roman" w:cs="Calibri" w:cstheme="minorHAnsi"/>
          <w:i/>
          <w:i/>
          <w:iCs/>
        </w:rPr>
      </w:pPr>
      <w:r>
        <w:rPr>
          <w:rFonts w:eastAsia="Times New Roman" w:cs="Calibri" w:cstheme="minorHAnsi"/>
          <w:i/>
          <w:iCs/>
        </w:rPr>
        <w:t>Note 1: Once admin inactive the plan then it will not be displayed to the end user for purchase</w:t>
      </w:r>
    </w:p>
    <w:p>
      <w:pPr>
        <w:pStyle w:val="TextBody"/>
        <w:tabs>
          <w:tab w:val="clear" w:pos="720"/>
          <w:tab w:val="left" w:pos="1560" w:leader="none"/>
          <w:tab w:val="left" w:pos="8190" w:leader="none"/>
        </w:tabs>
        <w:ind w:left="1191" w:right="206" w:hanging="0"/>
        <w:jc w:val="both"/>
        <w:rPr>
          <w:rFonts w:eastAsia="Times New Roman" w:cs="Calibri" w:cstheme="minorHAnsi"/>
          <w:i/>
          <w:i/>
          <w:iCs/>
        </w:rPr>
      </w:pPr>
      <w:r>
        <w:rPr>
          <w:rFonts w:eastAsia="Times New Roman" w:cs="Calibri" w:cstheme="minorHAnsi"/>
          <w:i/>
          <w:iCs/>
        </w:rPr>
        <w:t xml:space="preserve">Note 2: Subscription plan </w:t>
      </w:r>
      <w:r>
        <w:rPr>
          <w:rFonts w:eastAsia="Times New Roman" w:cs="Calibri"/>
          <w:i/>
          <w:iCs/>
          <w:color w:val="000000"/>
          <w:lang w:eastAsia="en-IN"/>
        </w:rPr>
        <w:t>which has at least one subscriber cannot be made In Active</w:t>
      </w:r>
    </w:p>
    <w:p>
      <w:pPr>
        <w:pStyle w:val="TextBody"/>
        <w:numPr>
          <w:ilvl w:val="3"/>
          <w:numId w:val="1"/>
        </w:numPr>
        <w:tabs>
          <w:tab w:val="clear" w:pos="720"/>
          <w:tab w:val="left" w:pos="1560" w:leader="none"/>
          <w:tab w:val="left" w:pos="8190" w:leader="none"/>
        </w:tabs>
        <w:ind w:left="1191" w:right="206" w:hanging="227"/>
        <w:jc w:val="both"/>
        <w:rPr>
          <w:rFonts w:eastAsia="Times New Roman" w:cs="Calibri" w:cstheme="minorHAnsi"/>
        </w:rPr>
      </w:pPr>
      <w:r>
        <w:rPr>
          <w:rFonts w:eastAsia="Times New Roman" w:cs="Calibri" w:cstheme="minorHAnsi"/>
        </w:rPr>
        <w:t>Option to Delete – by clicking here, a confirmation window will popup which will include the following details</w:t>
      </w:r>
    </w:p>
    <w:p>
      <w:pPr>
        <w:pStyle w:val="TextBody"/>
        <w:numPr>
          <w:ilvl w:val="4"/>
          <w:numId w:val="1"/>
        </w:numPr>
        <w:tabs>
          <w:tab w:val="clear" w:pos="720"/>
          <w:tab w:val="left" w:pos="1560" w:leader="none"/>
          <w:tab w:val="left" w:pos="8190" w:leader="none"/>
        </w:tabs>
        <w:ind w:left="1474" w:right="206" w:hanging="283"/>
        <w:jc w:val="both"/>
        <w:rPr>
          <w:rFonts w:eastAsia="Times New Roman" w:cs="Calibri" w:cstheme="minorHAnsi"/>
        </w:rPr>
      </w:pPr>
      <w:r>
        <w:rPr>
          <w:rFonts w:eastAsia="Times New Roman" w:cs="Calibri" w:cstheme="minorHAnsi"/>
        </w:rPr>
        <w:t>Are you sure you want to delete?</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 xml:space="preserve">Cancel (Button) – By clicking on cancel button, user will be redirected to the listing page </w:t>
      </w:r>
    </w:p>
    <w:p>
      <w:pPr>
        <w:pStyle w:val="TextBody"/>
        <w:numPr>
          <w:ilvl w:val="5"/>
          <w:numId w:val="1"/>
        </w:numPr>
        <w:tabs>
          <w:tab w:val="clear" w:pos="720"/>
          <w:tab w:val="left" w:pos="1560" w:leader="none"/>
          <w:tab w:val="left" w:pos="8190" w:leader="none"/>
        </w:tabs>
        <w:ind w:left="1701" w:right="206" w:hanging="227"/>
        <w:jc w:val="both"/>
        <w:rPr>
          <w:rFonts w:eastAsia="Times New Roman" w:cs="Calibri" w:cstheme="minorHAnsi"/>
        </w:rPr>
      </w:pPr>
      <w:r>
        <w:rPr>
          <w:rFonts w:eastAsia="Times New Roman" w:cs="Calibri" w:cstheme="minorHAnsi"/>
        </w:rPr>
        <w:t xml:space="preserve">Yes (Button) – By clicking here, plan will be deleted respectively </w:t>
      </w:r>
    </w:p>
    <w:p>
      <w:pPr>
        <w:pStyle w:val="TextBody"/>
        <w:tabs>
          <w:tab w:val="clear" w:pos="720"/>
          <w:tab w:val="left" w:pos="8190" w:leader="none"/>
        </w:tabs>
        <w:ind w:left="993" w:right="206" w:hanging="0"/>
        <w:jc w:val="both"/>
        <w:rPr>
          <w:rFonts w:eastAsia="Times New Roman" w:cs="Calibri" w:cstheme="minorHAnsi"/>
          <w:i/>
          <w:i/>
          <w:iCs/>
        </w:rPr>
      </w:pPr>
      <w:r>
        <w:rPr>
          <w:rFonts w:eastAsia="Times New Roman" w:cs="Calibri" w:cstheme="minorHAnsi"/>
          <w:i/>
          <w:iCs/>
        </w:rPr>
        <w:t xml:space="preserve">Note: Admin will not be able to delete the plans which is created. Plans which are published can not be deleted   </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Subscription Plan Management Details – By clicking on view, Admin will be redirected to the subscription detail page </w:t>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drawing>
          <wp:anchor behindDoc="0" distT="0" distB="0" distL="114300" distR="114300" simplePos="0" locked="0" layoutInCell="1" allowOverlap="1" relativeHeight="53">
            <wp:simplePos x="0" y="0"/>
            <wp:positionH relativeFrom="column">
              <wp:posOffset>1790700</wp:posOffset>
            </wp:positionH>
            <wp:positionV relativeFrom="paragraph">
              <wp:posOffset>321945</wp:posOffset>
            </wp:positionV>
            <wp:extent cx="3187065" cy="2640330"/>
            <wp:effectExtent l="0" t="0" r="0" b="0"/>
            <wp:wrapTopAndBottom/>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7"/>
                    <a:stretch>
                      <a:fillRect/>
                    </a:stretch>
                  </pic:blipFill>
                  <pic:spPr bwMode="auto">
                    <a:xfrm>
                      <a:off x="0" y="0"/>
                      <a:ext cx="3187065" cy="2640330"/>
                    </a:xfrm>
                    <a:prstGeom prst="rect">
                      <a:avLst/>
                    </a:prstGeom>
                  </pic:spPr>
                </pic:pic>
              </a:graphicData>
            </a:graphic>
          </wp:anchor>
        </w:drawing>
      </w:r>
    </w:p>
    <w:p>
      <w:pPr>
        <w:pStyle w:val="TextBody"/>
        <w:tabs>
          <w:tab w:val="clear" w:pos="720"/>
          <w:tab w:val="left" w:pos="1560" w:leader="none"/>
          <w:tab w:val="left" w:pos="8190" w:leader="none"/>
        </w:tabs>
        <w:ind w:right="206" w:hanging="0"/>
        <w:jc w:val="both"/>
        <w:rPr>
          <w:rFonts w:eastAsia="Times New Roman" w:cs="Calibri" w:cstheme="minorHAnsi"/>
        </w:rPr>
      </w:pPr>
      <w:r>
        <w:rPr>
          <w:rFonts w:eastAsia="Times New Roman" w:cs="Calibri" w:cstheme="minorHAnsi"/>
        </w:rPr>
      </w:r>
    </w:p>
    <w:p>
      <w:pPr>
        <w:pStyle w:val="TextBody"/>
        <w:tabs>
          <w:tab w:val="clear" w:pos="720"/>
          <w:tab w:val="left" w:pos="1560" w:leader="none"/>
          <w:tab w:val="left" w:pos="8190" w:leader="none"/>
        </w:tabs>
        <w:ind w:left="454" w:right="206" w:hanging="0"/>
        <w:jc w:val="both"/>
        <w:rPr>
          <w:rFonts w:eastAsia="Times New Roman" w:cs="Calibri" w:cstheme="minorHAnsi"/>
        </w:rPr>
      </w:pPr>
      <w:r>
        <w:rPr>
          <w:rFonts w:eastAsia="Times New Roman" w:cs="Calibri" w:cstheme="minorHAnsi"/>
        </w:rPr>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Plan Name – It will display subscription plan name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Billing Cycle – It will display the type of billing cycle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Plan Price Per Cycle – It will display price plan per cycle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Plan Status – It will display the status of the subscription plan</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 xml:space="preserve">Description – It will display the description of the plan </w:t>
      </w:r>
    </w:p>
    <w:p>
      <w:pPr>
        <w:pStyle w:val="TextBody"/>
        <w:tabs>
          <w:tab w:val="clear" w:pos="720"/>
          <w:tab w:val="left" w:pos="1560" w:leader="none"/>
          <w:tab w:val="left" w:pos="8190" w:leader="none"/>
        </w:tabs>
        <w:ind w:left="454" w:right="206" w:hanging="0"/>
        <w:jc w:val="both"/>
        <w:rPr>
          <w:color w:val="000000"/>
          <w:kern w:val="2"/>
          <w:szCs w:val="22"/>
          <w:lang w:val="en-IN"/>
          <w14:ligatures w14:val="standardContextual"/>
        </w:rPr>
      </w:pPr>
      <w:r>
        <w:rPr>
          <w:color w:val="000000"/>
          <w:kern w:val="2"/>
          <w:szCs w:val="2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color w:val="000000"/>
          <w:kern w:val="2"/>
          <w:szCs w:val="22"/>
          <w:lang w:val="en-IN"/>
          <w14:ligatures w14:val="standardContextual"/>
        </w:rPr>
      </w:pPr>
      <w:r>
        <w:rPr>
          <w:b/>
          <w:bCs/>
          <w:color w:val="000000"/>
          <w:kern w:val="2"/>
          <w:szCs w:val="22"/>
          <w:lang w:val="en-IN"/>
          <w14:ligatures w14:val="standardContextual"/>
        </w:rPr>
        <w:t>Scheduled Session Management Module</w:t>
      </w:r>
      <w:r>
        <w:rPr>
          <w:color w:val="000000"/>
          <w:kern w:val="2"/>
          <w:szCs w:val="22"/>
          <w:lang w:val="en-IN"/>
          <w14:ligatures w14:val="standardContextual"/>
        </w:rPr>
        <w:t xml:space="preserve"> – The Admin will be able to manage the schedule session module from here </w:t>
      </w:r>
    </w:p>
    <w:p>
      <w:pPr>
        <w:pStyle w:val="TextBody"/>
        <w:numPr>
          <w:ilvl w:val="1"/>
          <w:numId w:val="1"/>
        </w:numPr>
        <w:tabs>
          <w:tab w:val="clear" w:pos="720"/>
          <w:tab w:val="left" w:pos="1560" w:leader="none"/>
          <w:tab w:val="left" w:pos="8190" w:leader="none"/>
        </w:tabs>
        <w:ind w:left="737" w:right="206" w:hanging="283"/>
        <w:jc w:val="both"/>
        <w:rPr>
          <w:color w:val="000000"/>
          <w:kern w:val="2"/>
          <w:szCs w:val="22"/>
          <w:lang w:val="en-IN"/>
          <w14:ligatures w14:val="standardContextual"/>
        </w:rPr>
      </w:pPr>
      <w:r>
        <w:rPr>
          <w:color w:val="000000"/>
          <w:kern w:val="2"/>
          <w:szCs w:val="22"/>
          <w:lang w:val="en-IN"/>
          <w14:ligatures w14:val="standardContextual"/>
        </w:rPr>
        <w:t xml:space="preserve"> </w:t>
      </w:r>
      <w:r>
        <w:rPr>
          <w:color w:val="000000"/>
          <w:kern w:val="2"/>
          <w:szCs w:val="22"/>
          <w:lang w:val="en-IN"/>
          <w14:ligatures w14:val="standardContextual"/>
        </w:rPr>
        <w:t xml:space="preserve">Received User Details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Selected Date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Selected Time Duration</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Full Name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Email Address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Phone Number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How did User about Company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Via Ad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Via Call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Via Friend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Description about Concern</w:t>
      </w:r>
    </w:p>
    <w:p>
      <w:pPr>
        <w:pStyle w:val="TextBody"/>
        <w:numPr>
          <w:ilvl w:val="1"/>
          <w:numId w:val="1"/>
        </w:numPr>
        <w:tabs>
          <w:tab w:val="clear" w:pos="720"/>
          <w:tab w:val="left" w:pos="1560" w:leader="none"/>
          <w:tab w:val="left" w:pos="8190" w:leader="none"/>
        </w:tabs>
        <w:ind w:left="737" w:right="206" w:hanging="283"/>
        <w:jc w:val="both"/>
        <w:rPr>
          <w:color w:val="000000"/>
          <w:kern w:val="2"/>
          <w:szCs w:val="22"/>
          <w:lang w:val="en-IN"/>
          <w14:ligatures w14:val="standardContextual"/>
        </w:rPr>
      </w:pPr>
      <w:r>
        <w:rPr>
          <w:color w:val="000000"/>
          <w:kern w:val="2"/>
          <w:szCs w:val="22"/>
          <w:lang w:val="en-IN"/>
          <w14:ligatures w14:val="standardContextual"/>
        </w:rPr>
        <w:t xml:space="preserve">Time Slot Management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Add/Edit/Delete  </w:t>
      </w:r>
    </w:p>
    <w:p>
      <w:pPr>
        <w:pStyle w:val="TextBody"/>
        <w:numPr>
          <w:ilvl w:val="1"/>
          <w:numId w:val="1"/>
        </w:numPr>
        <w:tabs>
          <w:tab w:val="clear" w:pos="720"/>
          <w:tab w:val="left" w:pos="1560" w:leader="none"/>
          <w:tab w:val="left" w:pos="8190" w:leader="none"/>
        </w:tabs>
        <w:ind w:left="737" w:right="206" w:hanging="283"/>
        <w:jc w:val="both"/>
        <w:rPr>
          <w:color w:val="000000"/>
          <w:kern w:val="2"/>
          <w:szCs w:val="22"/>
          <w:lang w:val="en-IN"/>
          <w14:ligatures w14:val="standardContextual"/>
        </w:rPr>
      </w:pPr>
      <w:r>
        <w:rPr>
          <w:color w:val="000000"/>
          <w:kern w:val="2"/>
          <w:szCs w:val="22"/>
          <w:lang w:val="en-IN"/>
          <w14:ligatures w14:val="standardContextual"/>
        </w:rPr>
        <w:t>Time Duration</w:t>
      </w:r>
    </w:p>
    <w:p>
      <w:pPr>
        <w:pStyle w:val="TextBody"/>
        <w:tabs>
          <w:tab w:val="clear" w:pos="720"/>
          <w:tab w:val="left" w:pos="1560" w:leader="none"/>
          <w:tab w:val="left" w:pos="8190" w:leader="none"/>
        </w:tabs>
        <w:ind w:left="454" w:right="206" w:hanging="0"/>
        <w:jc w:val="both"/>
        <w:rPr>
          <w:color w:val="000000"/>
          <w:kern w:val="2"/>
          <w:szCs w:val="22"/>
          <w:lang w:val="en-IN"/>
          <w14:ligatures w14:val="standardContextual"/>
        </w:rPr>
      </w:pPr>
      <w:r>
        <w:rPr>
          <w:color w:val="000000"/>
          <w:kern w:val="2"/>
          <w:szCs w:val="2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color w:val="000000"/>
          <w:kern w:val="2"/>
          <w:szCs w:val="22"/>
          <w:lang w:val="en-IN"/>
          <w14:ligatures w14:val="standardContextual"/>
        </w:rPr>
      </w:pPr>
      <w:r>
        <w:rPr>
          <w:b/>
          <w:bCs/>
          <w:color w:val="000000"/>
          <w:kern w:val="2"/>
          <w:szCs w:val="22"/>
          <w:lang w:val="en-IN"/>
          <w14:ligatures w14:val="standardContextual"/>
        </w:rPr>
        <w:t>Transaction Management Module</w:t>
      </w:r>
      <w:r>
        <w:rPr>
          <w:color w:val="000000"/>
          <w:kern w:val="2"/>
          <w:szCs w:val="22"/>
          <w:lang w:val="en-IN"/>
          <w14:ligatures w14:val="standardContextual"/>
        </w:rPr>
        <w:t xml:space="preserve"> – Admin will be able to view the transaction on the platform </w:t>
      </w:r>
    </w:p>
    <w:p>
      <w:pPr>
        <w:pStyle w:val="TextBody"/>
        <w:numPr>
          <w:ilvl w:val="1"/>
          <w:numId w:val="1"/>
        </w:numPr>
        <w:tabs>
          <w:tab w:val="clear" w:pos="720"/>
          <w:tab w:val="left" w:pos="1560" w:leader="none"/>
          <w:tab w:val="left" w:pos="8190" w:leader="none"/>
        </w:tabs>
        <w:ind w:left="737" w:right="206" w:hanging="283"/>
        <w:jc w:val="both"/>
        <w:rPr>
          <w:color w:val="000000"/>
          <w:kern w:val="2"/>
          <w:szCs w:val="22"/>
          <w:lang w:val="en-IN"/>
          <w14:ligatures w14:val="standardContextual"/>
        </w:rPr>
      </w:pPr>
      <w:r>
        <w:rPr>
          <w:color w:val="000000"/>
          <w:kern w:val="2"/>
          <w:szCs w:val="22"/>
          <w:lang w:val="en-IN"/>
          <w14:ligatures w14:val="standardContextual"/>
        </w:rPr>
        <w:t xml:space="preserve">Listing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View Information</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Transaction ID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Date and Time of Payment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Subscriber Name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Amount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Mode of Payment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Perform Action </w:t>
      </w:r>
    </w:p>
    <w:p>
      <w:pPr>
        <w:pStyle w:val="TextBody"/>
        <w:numPr>
          <w:ilvl w:val="3"/>
          <w:numId w:val="1"/>
        </w:numPr>
        <w:tabs>
          <w:tab w:val="clear" w:pos="720"/>
          <w:tab w:val="left" w:pos="1560" w:leader="none"/>
          <w:tab w:val="left" w:pos="8190" w:leader="none"/>
        </w:tabs>
        <w:ind w:left="1191" w:right="206" w:hanging="227"/>
        <w:jc w:val="both"/>
        <w:rPr>
          <w:color w:val="000000"/>
          <w:kern w:val="2"/>
          <w:szCs w:val="22"/>
          <w:lang w:val="en-IN"/>
          <w14:ligatures w14:val="standardContextual"/>
        </w:rPr>
      </w:pPr>
      <w:r>
        <w:rPr>
          <w:color w:val="000000"/>
          <w:kern w:val="2"/>
          <w:szCs w:val="22"/>
          <w:lang w:val="en-IN"/>
          <w14:ligatures w14:val="standardContextual"/>
        </w:rPr>
        <w:t xml:space="preserve">Search </w:t>
      </w:r>
    </w:p>
    <w:p>
      <w:pPr>
        <w:pStyle w:val="TextBody"/>
        <w:numPr>
          <w:ilvl w:val="4"/>
          <w:numId w:val="1"/>
        </w:numPr>
        <w:tabs>
          <w:tab w:val="clear" w:pos="720"/>
          <w:tab w:val="left" w:pos="1560" w:leader="none"/>
          <w:tab w:val="left" w:pos="8190" w:leader="none"/>
        </w:tabs>
        <w:ind w:left="1474" w:right="206" w:hanging="283"/>
        <w:jc w:val="both"/>
        <w:rPr>
          <w:color w:val="000000"/>
          <w:kern w:val="2"/>
          <w:szCs w:val="22"/>
          <w:lang w:val="en-IN"/>
          <w14:ligatures w14:val="standardContextual"/>
        </w:rPr>
      </w:pPr>
      <w:r>
        <w:rPr>
          <w:color w:val="000000"/>
          <w:kern w:val="2"/>
          <w:szCs w:val="22"/>
          <w:lang w:val="en-IN"/>
          <w14:ligatures w14:val="standardContextual"/>
        </w:rPr>
        <w:t xml:space="preserve">By Subscriber Name </w:t>
      </w:r>
    </w:p>
    <w:p>
      <w:pPr>
        <w:pStyle w:val="TextBody"/>
        <w:tabs>
          <w:tab w:val="clear" w:pos="720"/>
          <w:tab w:val="left" w:pos="1560" w:leader="none"/>
          <w:tab w:val="left" w:pos="8190" w:leader="none"/>
        </w:tabs>
        <w:ind w:left="454" w:right="206" w:hanging="0"/>
        <w:jc w:val="both"/>
        <w:rPr>
          <w:color w:val="000000"/>
          <w:kern w:val="2"/>
          <w:szCs w:val="22"/>
          <w:lang w:val="en-IN"/>
          <w14:ligatures w14:val="standardContextual"/>
        </w:rPr>
      </w:pPr>
      <w:r>
        <w:rPr>
          <w:color w:val="000000"/>
          <w:kern w:val="2"/>
          <w:szCs w:val="22"/>
          <w:lang w:val="en-IN"/>
          <w14:ligatures w14:val="standardContextual"/>
        </w:rPr>
      </w:r>
    </w:p>
    <w:p>
      <w:pPr>
        <w:pStyle w:val="TextBody"/>
        <w:numPr>
          <w:ilvl w:val="0"/>
          <w:numId w:val="1"/>
        </w:numPr>
        <w:tabs>
          <w:tab w:val="clear" w:pos="720"/>
          <w:tab w:val="left" w:pos="1560" w:leader="none"/>
          <w:tab w:val="left" w:pos="8190" w:leader="none"/>
        </w:tabs>
        <w:ind w:left="454" w:right="206" w:hanging="284"/>
        <w:jc w:val="both"/>
        <w:rPr>
          <w:color w:val="000000"/>
          <w:kern w:val="2"/>
          <w:szCs w:val="22"/>
          <w:lang w:val="en-IN"/>
          <w14:ligatures w14:val="standardContextual"/>
        </w:rPr>
      </w:pPr>
      <w:r>
        <w:rPr>
          <w:rFonts w:eastAsia="Times New Roman" w:cs="Calibri" w:cstheme="minorHAnsi"/>
          <w:b/>
          <w:bCs/>
        </w:rPr>
        <w:t>Reports</w:t>
      </w:r>
      <w:r>
        <w:rPr>
          <w:b/>
          <w:bCs/>
          <w:color w:val="000000"/>
          <w:kern w:val="2"/>
          <w:szCs w:val="22"/>
          <w:lang w:val="en-IN"/>
          <w14:ligatures w14:val="standardContextual"/>
        </w:rPr>
        <w:t xml:space="preserve"> Management Module</w:t>
      </w:r>
      <w:r>
        <w:rPr>
          <w:color w:val="000000"/>
          <w:kern w:val="2"/>
          <w:szCs w:val="22"/>
          <w:lang w:val="en-IN"/>
          <w14:ligatures w14:val="standardContextual"/>
        </w:rPr>
        <w:t xml:space="preserve"> –</w:t>
      </w:r>
      <w:r>
        <w:rPr/>
        <w:t xml:space="preserve"> Admin will be able to generate the following reports from the backend admin panel:</w:t>
      </w:r>
    </w:p>
    <w:p>
      <w:pPr>
        <w:pStyle w:val="TextBody"/>
        <w:numPr>
          <w:ilvl w:val="1"/>
          <w:numId w:val="1"/>
        </w:numPr>
        <w:tabs>
          <w:tab w:val="clear" w:pos="720"/>
          <w:tab w:val="left" w:pos="1560" w:leader="none"/>
          <w:tab w:val="left" w:pos="8190" w:leader="none"/>
        </w:tabs>
        <w:ind w:left="737" w:right="206" w:hanging="283"/>
        <w:jc w:val="both"/>
        <w:rPr>
          <w:rFonts w:eastAsia="Times New Roman" w:cs="Calibri" w:cstheme="minorHAnsi"/>
        </w:rPr>
      </w:pPr>
      <w:r>
        <w:rPr>
          <w:rFonts w:eastAsia="Times New Roman" w:cs="Calibri" w:cstheme="minorHAnsi"/>
        </w:rPr>
        <w:t xml:space="preserve">Subscriber </w:t>
      </w:r>
      <w:r>
        <w:rPr>
          <w:color w:val="000000"/>
          <w:kern w:val="2"/>
          <w:szCs w:val="22"/>
          <w:lang w:val="en-IN"/>
          <w14:ligatures w14:val="standardContextual"/>
        </w:rPr>
        <w:t xml:space="preserve">– Admin will be able to generate the Subcriber report from one date to another and will be able to download the report in CSV form with the following details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rFonts w:eastAsia="Times New Roman" w:cs="Calibri" w:cstheme="minorHAnsi"/>
        </w:rPr>
        <w:t>Subscriber</w:t>
      </w:r>
      <w:r>
        <w:rPr/>
        <w:t xml:space="preserve"> Name</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t>Email Address</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t xml:space="preserve">Phone Number </w:t>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t>Total Number of Users</w:t>
      </w:r>
      <w:r>
        <w:rPr/>
        <w:softHyphen/>
      </w:r>
    </w:p>
    <w:p>
      <w:pPr>
        <w:pStyle w:val="TextBody"/>
        <w:numPr>
          <w:ilvl w:val="2"/>
          <w:numId w:val="1"/>
        </w:numPr>
        <w:tabs>
          <w:tab w:val="clear" w:pos="720"/>
          <w:tab w:val="left" w:pos="1560" w:leader="none"/>
          <w:tab w:val="left" w:pos="8190" w:leader="none"/>
        </w:tabs>
        <w:ind w:left="964" w:right="206" w:hanging="227"/>
        <w:jc w:val="both"/>
        <w:rPr>
          <w:rFonts w:eastAsia="Times New Roman" w:cs="Calibri" w:cstheme="minorHAnsi"/>
        </w:rPr>
      </w:pPr>
      <w:r>
        <w:rPr/>
        <w:t xml:space="preserve">Type of Purchase Plan </w:t>
      </w:r>
    </w:p>
    <w:p>
      <w:pPr>
        <w:pStyle w:val="TextBody"/>
        <w:numPr>
          <w:ilvl w:val="1"/>
          <w:numId w:val="1"/>
        </w:numPr>
        <w:tabs>
          <w:tab w:val="clear" w:pos="720"/>
          <w:tab w:val="left" w:pos="1560" w:leader="none"/>
          <w:tab w:val="left" w:pos="8190" w:leader="none"/>
        </w:tabs>
        <w:ind w:left="737" w:right="206" w:hanging="283"/>
        <w:jc w:val="both"/>
        <w:rPr>
          <w:color w:val="000000"/>
          <w:kern w:val="2"/>
          <w:szCs w:val="22"/>
          <w:lang w:val="en-IN"/>
          <w14:ligatures w14:val="standardContextual"/>
        </w:rPr>
      </w:pPr>
      <w:r>
        <w:rPr>
          <w:color w:val="000000"/>
          <w:kern w:val="2"/>
          <w:szCs w:val="22"/>
          <w:lang w:val="en-IN"/>
          <w14:ligatures w14:val="standardContextual"/>
        </w:rPr>
        <w:t xml:space="preserve">Transaction – Admin will be able to generate the Transaction report from one date to another and will be able to download the report in CSV form with the following details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Transaction ID</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Date and time</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Name of Subscriber</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 xml:space="preserve">Total Amount paid </w:t>
      </w:r>
    </w:p>
    <w:p>
      <w:pPr>
        <w:pStyle w:val="TextBody"/>
        <w:numPr>
          <w:ilvl w:val="1"/>
          <w:numId w:val="1"/>
        </w:numPr>
        <w:tabs>
          <w:tab w:val="clear" w:pos="720"/>
          <w:tab w:val="left" w:pos="1560" w:leader="none"/>
          <w:tab w:val="left" w:pos="8190" w:leader="none"/>
        </w:tabs>
        <w:ind w:left="737" w:right="206" w:hanging="283"/>
        <w:jc w:val="both"/>
        <w:rPr>
          <w:rFonts w:ascii="Times New Roman" w:hAnsi="Times New Roman" w:eastAsia="Times New Roman" w:cs="Times New Roman"/>
          <w:lang w:eastAsia="en-IN"/>
        </w:rPr>
      </w:pPr>
      <w:r>
        <w:rPr>
          <w:color w:val="000000"/>
          <w:kern w:val="2"/>
          <w:szCs w:val="22"/>
          <w:lang w:val="en-IN"/>
          <w14:ligatures w14:val="standardContextual"/>
        </w:rPr>
        <w:t>Revenue</w:t>
      </w:r>
      <w:r>
        <w:rPr>
          <w:rFonts w:eastAsia="Times New Roman" w:cs="Times New Roman" w:ascii="Times New Roman" w:hAnsi="Times New Roman"/>
          <w:lang w:eastAsia="en-IN"/>
        </w:rPr>
        <w:t xml:space="preserve"> Report </w:t>
      </w:r>
      <w:r>
        <w:rPr>
          <w:color w:val="000000"/>
          <w:kern w:val="2"/>
          <w:szCs w:val="22"/>
          <w:lang w:val="en-IN"/>
          <w14:ligatures w14:val="standardContextual"/>
        </w:rPr>
        <w:t xml:space="preserve">– Admin will be able to generate the Revenue report from one date to another and will be able to download the report in CSV form with the following details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Transaction ID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Transaction Date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Total Amount </w:t>
      </w:r>
    </w:p>
    <w:p>
      <w:pPr>
        <w:pStyle w:val="TextBody"/>
        <w:numPr>
          <w:ilvl w:val="2"/>
          <w:numId w:val="1"/>
        </w:numPr>
        <w:tabs>
          <w:tab w:val="clear" w:pos="720"/>
          <w:tab w:val="left" w:pos="1560" w:leader="none"/>
          <w:tab w:val="left" w:pos="8190" w:leader="none"/>
        </w:tabs>
        <w:ind w:left="964" w:right="206" w:hanging="227"/>
        <w:jc w:val="both"/>
        <w:rPr>
          <w:color w:val="000000"/>
          <w:kern w:val="2"/>
          <w:szCs w:val="22"/>
          <w:lang w:val="en-IN"/>
          <w14:ligatures w14:val="standardContextual"/>
        </w:rPr>
      </w:pPr>
      <w:r>
        <w:rPr>
          <w:color w:val="000000"/>
          <w:kern w:val="2"/>
          <w:szCs w:val="22"/>
          <w:lang w:val="en-IN"/>
          <w14:ligatures w14:val="standardContextual"/>
        </w:rPr>
        <w:t>Net Earnings </w:t>
      </w:r>
    </w:p>
    <w:p>
      <w:pPr>
        <w:pStyle w:val="TextBody"/>
        <w:tabs>
          <w:tab w:val="clear" w:pos="720"/>
          <w:tab w:val="left" w:pos="1560" w:leader="none"/>
          <w:tab w:val="left" w:pos="8190" w:leader="none"/>
        </w:tabs>
        <w:ind w:left="964" w:right="206" w:hanging="0"/>
        <w:jc w:val="both"/>
        <w:rPr>
          <w:color w:val="000000"/>
          <w:kern w:val="2"/>
          <w:szCs w:val="22"/>
          <w:lang w:val="en-IN"/>
          <w14:ligatures w14:val="standardContextual"/>
        </w:rPr>
      </w:pPr>
      <w:r>
        <w:rPr>
          <w:color w:val="000000"/>
          <w:kern w:val="2"/>
          <w:szCs w:val="22"/>
          <w:lang w:val="en-IN"/>
          <w14:ligatures w14:val="standardContextual"/>
        </w:rPr>
        <w:t xml:space="preserve">Logout – </w:t>
      </w:r>
    </w:p>
    <w:p>
      <w:pPr>
        <w:pStyle w:val="TextBody"/>
        <w:tabs>
          <w:tab w:val="clear" w:pos="720"/>
          <w:tab w:val="left" w:pos="1560" w:leader="none"/>
          <w:tab w:val="left" w:pos="8190" w:leader="none"/>
        </w:tabs>
        <w:ind w:left="454" w:right="206" w:hanging="0"/>
        <w:jc w:val="both"/>
        <w:rPr>
          <w:rStyle w:val="Normaltextrun"/>
          <w:rFonts w:cs="Calibri" w:cstheme="minorHAnsi"/>
        </w:rPr>
      </w:pPr>
      <w:r>
        <w:rPr>
          <w:rFonts w:cs="Calibri" w:cstheme="minorHAnsi"/>
        </w:rPr>
      </w:r>
    </w:p>
    <w:p>
      <w:pPr>
        <w:pStyle w:val="TextBody"/>
        <w:numPr>
          <w:ilvl w:val="0"/>
          <w:numId w:val="1"/>
        </w:numPr>
        <w:tabs>
          <w:tab w:val="clear" w:pos="720"/>
          <w:tab w:val="left" w:pos="1560" w:leader="none"/>
          <w:tab w:val="left" w:pos="8190" w:leader="none"/>
        </w:tabs>
        <w:ind w:left="454" w:right="206" w:hanging="284"/>
        <w:jc w:val="both"/>
        <w:rPr>
          <w:rStyle w:val="Normaltextrun"/>
          <w:rFonts w:cs="Calibri" w:cstheme="minorHAnsi"/>
        </w:rPr>
      </w:pPr>
      <w:r>
        <w:rPr>
          <w:rStyle w:val="Normaltextrun"/>
          <w:rFonts w:cs="Calibri" w:cstheme="minorHAnsi"/>
          <w:b/>
          <w:bCs/>
        </w:rPr>
        <w:t>Logout</w:t>
      </w:r>
      <w:r>
        <w:rPr>
          <w:rStyle w:val="Normaltextrun"/>
          <w:rFonts w:cs="Calibri" w:cstheme="minorHAnsi"/>
        </w:rPr>
        <w:t xml:space="preserve"> – The Admin will be able to logout of the backend panel. By clicking here, a small window will popup which will include the following details </w:t>
      </w:r>
    </w:p>
    <w:p>
      <w:pPr>
        <w:pStyle w:val="TextBody"/>
        <w:numPr>
          <w:ilvl w:val="1"/>
          <w:numId w:val="1"/>
        </w:numPr>
        <w:tabs>
          <w:tab w:val="clear" w:pos="720"/>
          <w:tab w:val="left" w:pos="1560" w:leader="none"/>
          <w:tab w:val="left" w:pos="8190" w:leader="none"/>
        </w:tabs>
        <w:ind w:left="737" w:right="206" w:hanging="283"/>
        <w:jc w:val="both"/>
        <w:rPr>
          <w:rStyle w:val="Normaltextrun"/>
          <w:rFonts w:cs="Calibri" w:cstheme="minorHAnsi"/>
        </w:rPr>
      </w:pPr>
      <w:r>
        <w:rPr>
          <w:rStyle w:val="Normaltextrun"/>
          <w:rFonts w:cs="Calibri" w:cstheme="minorHAnsi"/>
        </w:rPr>
        <w:t>Are you sure you want to logout?</w:t>
      </w:r>
    </w:p>
    <w:p>
      <w:pPr>
        <w:pStyle w:val="TextBody"/>
        <w:numPr>
          <w:ilvl w:val="2"/>
          <w:numId w:val="1"/>
        </w:numPr>
        <w:tabs>
          <w:tab w:val="clear" w:pos="720"/>
          <w:tab w:val="left" w:pos="1560" w:leader="none"/>
          <w:tab w:val="left" w:pos="8190" w:leader="none"/>
        </w:tabs>
        <w:ind w:left="964" w:right="206" w:hanging="227"/>
        <w:jc w:val="both"/>
        <w:rPr>
          <w:rStyle w:val="Normaltextrun"/>
          <w:rFonts w:ascii="Calibri" w:hAnsi="Calibri" w:cs="Calibri" w:asciiTheme="minorHAnsi" w:cstheme="minorHAnsi" w:hAnsiTheme="minorHAnsi"/>
        </w:rPr>
      </w:pPr>
      <w:r>
        <w:rPr>
          <w:rStyle w:val="Normaltextrun"/>
          <w:rFonts w:cs="Calibri" w:ascii="Calibri" w:hAnsi="Calibri" w:asciiTheme="minorHAnsi" w:cstheme="minorHAnsi" w:hAnsiTheme="minorHAnsi"/>
        </w:rPr>
        <w:t xml:space="preserve">Cancel (Button) – By clicking here, Admin will be redirected to the back page  </w:t>
      </w:r>
    </w:p>
    <w:p>
      <w:pPr>
        <w:pStyle w:val="TextBody"/>
        <w:numPr>
          <w:ilvl w:val="2"/>
          <w:numId w:val="1"/>
        </w:numPr>
        <w:tabs>
          <w:tab w:val="clear" w:pos="720"/>
          <w:tab w:val="left" w:pos="1560" w:leader="none"/>
          <w:tab w:val="left" w:pos="8190" w:leader="none"/>
        </w:tabs>
        <w:ind w:left="964" w:right="206" w:hanging="227"/>
        <w:jc w:val="both"/>
        <w:rPr>
          <w:rStyle w:val="Normaltextrun"/>
          <w:rFonts w:ascii="Calibri" w:hAnsi="Calibri" w:cs="Calibri" w:asciiTheme="minorHAnsi" w:cstheme="minorHAnsi" w:hAnsiTheme="minorHAnsi"/>
        </w:rPr>
      </w:pPr>
      <w:r>
        <w:rPr>
          <w:rStyle w:val="Normaltextrun"/>
          <w:rFonts w:cs="Calibri" w:ascii="Calibri" w:hAnsi="Calibri" w:asciiTheme="minorHAnsi" w:cstheme="minorHAnsi" w:hAnsiTheme="minorHAnsi"/>
        </w:rPr>
        <w:t xml:space="preserve">Logout (Button) – By clicking here, Admin will be logout from the backend admin panel </w:t>
      </w:r>
    </w:p>
    <w:p>
      <w:pPr>
        <w:pStyle w:val="TextBody"/>
        <w:tabs>
          <w:tab w:val="clear" w:pos="720"/>
          <w:tab w:val="left" w:pos="1560" w:leader="none"/>
          <w:tab w:val="left" w:pos="8190" w:leader="none"/>
        </w:tabs>
        <w:ind w:left="737" w:right="206" w:hanging="0"/>
        <w:jc w:val="both"/>
        <w:rPr>
          <w:rStyle w:val="Normaltextrun"/>
          <w:rFonts w:ascii="Calibri" w:hAnsi="Calibri" w:cs="Calibri" w:asciiTheme="minorHAnsi" w:cstheme="minorHAnsi" w:hAnsiTheme="minorHAnsi"/>
        </w:rPr>
      </w:pPr>
      <w:r>
        <w:rPr>
          <w:rFonts w:cs="Calibri" w:cstheme="minorHAnsi" w:ascii="Calibri" w:hAnsi="Calibri"/>
        </w:rPr>
      </w:r>
    </w:p>
    <w:p>
      <w:pPr>
        <w:pStyle w:val="TextBody"/>
        <w:tabs>
          <w:tab w:val="clear" w:pos="720"/>
          <w:tab w:val="left" w:pos="1560" w:leader="none"/>
          <w:tab w:val="left" w:pos="8190" w:leader="none"/>
        </w:tabs>
        <w:ind w:right="206" w:hanging="0"/>
        <w:jc w:val="both"/>
        <w:rPr>
          <w:color w:val="000000"/>
          <w:kern w:val="2"/>
          <w:szCs w:val="22"/>
          <w:lang w:val="en-IN"/>
          <w14:ligatures w14:val="standardContextual"/>
        </w:rPr>
      </w:pPr>
      <w:r>
        <w:rPr>
          <w:color w:val="000000"/>
          <w:kern w:val="2"/>
          <w:szCs w:val="22"/>
          <w:lang w:val="en-IN"/>
          <w14:ligatures w14:val="standardContextual"/>
        </w:rPr>
      </w:r>
    </w:p>
    <w:p>
      <w:pPr>
        <w:pStyle w:val="TextBody"/>
        <w:tabs>
          <w:tab w:val="clear" w:pos="720"/>
          <w:tab w:val="left" w:pos="1560" w:leader="none"/>
          <w:tab w:val="left" w:pos="8190" w:leader="none"/>
        </w:tabs>
        <w:ind w:right="206" w:hanging="0"/>
        <w:jc w:val="both"/>
        <w:rPr>
          <w:color w:val="000000"/>
          <w:kern w:val="2"/>
          <w:szCs w:val="22"/>
          <w:lang w:val="en-IN"/>
          <w14:ligatures w14:val="standardContextual"/>
        </w:rPr>
      </w:pPr>
      <w:r>
        <w:rPr>
          <w:color w:val="000000"/>
          <w:kern w:val="2"/>
          <w:szCs w:val="22"/>
          <w:lang w:val="en-IN"/>
          <w14:ligatures w14:val="standardContextual"/>
        </w:rPr>
      </w:r>
    </w:p>
    <w:p>
      <w:pPr>
        <w:pStyle w:val="Normal"/>
        <w:tabs>
          <w:tab w:val="clear" w:pos="720"/>
          <w:tab w:val="left" w:pos="10348" w:leader="none"/>
        </w:tabs>
        <w:ind w:left="1701" w:right="206" w:hanging="2268"/>
        <w:jc w:val="center"/>
        <w:rPr>
          <w:rFonts w:cs="Calibri" w:cstheme="minorHAnsi"/>
          <w:b/>
          <w:b/>
          <w:bCs/>
          <w:color w:val="366091"/>
          <w:sz w:val="32"/>
          <w:szCs w:val="32"/>
        </w:rPr>
      </w:pPr>
      <w:r>
        <w:rPr>
          <w:rFonts w:cs="Calibri" w:cstheme="minorHAnsi"/>
          <w:b/>
          <w:bCs/>
          <w:color w:val="366091"/>
          <w:sz w:val="32"/>
          <w:szCs w:val="32"/>
        </w:rPr>
        <w:t>Considerations</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We have considered that an email notification will be sent to the user two days before his/her monthly billing cycle expires</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We have considered that upon confirmation of plan cancellation by the payment gateway, an email will be sent to the user immediately</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 xml:space="preserve">We have considered that if User’s subscription plan is not active anymore, he/she will not be able to use certain features of the panel </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We have considered that Subscribers with inactive plans can still log in, but they will not be able to do anything else. If they try, they will see a message encouraging them to renew their plan instead of being allowed access</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We have considered that an email notification will be sent to the user immediately after a successful auto-renewal transaction by the payment gateway</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We have considered that an email notification will be sent to the user immediately after the payment gateway responds with a failed transaction</w:t>
      </w:r>
    </w:p>
    <w:p>
      <w:pPr>
        <w:pStyle w:val="TextBody"/>
        <w:numPr>
          <w:ilvl w:val="0"/>
          <w:numId w:val="1"/>
        </w:numPr>
        <w:tabs>
          <w:tab w:val="clear" w:pos="720"/>
          <w:tab w:val="left" w:pos="1560" w:leader="none"/>
          <w:tab w:val="left" w:pos="8190" w:leader="none"/>
        </w:tabs>
        <w:ind w:left="454" w:right="206" w:hanging="284"/>
        <w:jc w:val="both"/>
        <w:rPr>
          <w:rFonts w:eastAsia="Times New Roman" w:cs="Calibri" w:cstheme="minorHAnsi"/>
        </w:rPr>
      </w:pPr>
      <w:r>
        <w:rPr>
          <w:rFonts w:eastAsia="Times New Roman" w:cs="Calibri" w:cstheme="minorHAnsi"/>
        </w:rPr>
        <w:t>We have considered that in case of a planned price change or feature update for a specific subscription plan, an email notification will be sent to all relevant subscribers two</w:t>
      </w:r>
      <w:r>
        <w:rPr>
          <w:rFonts w:eastAsia="Times New Roman" w:cs="Calibri" w:cstheme="minorHAnsi"/>
          <w:b/>
          <w:bCs/>
        </w:rPr>
        <w:t xml:space="preserve"> </w:t>
      </w:r>
      <w:r>
        <w:rPr>
          <w:rFonts w:eastAsia="Times New Roman" w:cs="Calibri" w:cstheme="minorHAnsi"/>
        </w:rPr>
        <w:t>days before the changes take effect</w:t>
      </w:r>
      <w:bookmarkStart w:id="18" w:name="_Toc134631817"/>
      <w:bookmarkStart w:id="19" w:name="_Toc134551967"/>
      <w:bookmarkStart w:id="20" w:name="_Toc136595571"/>
      <w:bookmarkStart w:id="21" w:name="_Toc136541506"/>
      <w:bookmarkStart w:id="22" w:name="_Toc136539246"/>
      <w:bookmarkStart w:id="23" w:name="_Toc136538027"/>
      <w:bookmarkEnd w:id="18"/>
      <w:bookmarkEnd w:id="19"/>
      <w:bookmarkEnd w:id="20"/>
      <w:bookmarkEnd w:id="21"/>
      <w:bookmarkEnd w:id="22"/>
      <w:bookmarkEnd w:id="23"/>
    </w:p>
    <w:p>
      <w:pPr>
        <w:pStyle w:val="ListParagraph"/>
        <w:tabs>
          <w:tab w:val="clear" w:pos="720"/>
          <w:tab w:val="left" w:pos="10348" w:leader="none"/>
        </w:tabs>
        <w:spacing w:lineRule="auto" w:line="240" w:before="0" w:after="0"/>
        <w:ind w:left="1701" w:right="206" w:hanging="0"/>
        <w:contextualSpacing/>
        <w:jc w:val="both"/>
        <w:rPr>
          <w:rFonts w:eastAsia="Times New Roman" w:cs="Calibri" w:cstheme="minorHAnsi"/>
          <w:szCs w:val="24"/>
        </w:rPr>
      </w:pPr>
      <w:r>
        <w:rPr/>
      </w:r>
    </w:p>
    <w:sectPr>
      <w:headerReference w:type="default" r:id="rId8"/>
      <w:footerReference w:type="default" r:id="rId9"/>
      <w:type w:val="nextPage"/>
      <w:pgSz w:w="11906" w:h="16838"/>
      <w:pgMar w:left="1080" w:right="1080" w:header="849" w:top="1439" w:footer="709" w:bottom="1440" w:gutter="0"/>
      <w:pgBorders w:display="allPages" w:offsetFrom="text">
        <w:top w:val="dotted" w:sz="4" w:space="17" w:color="4472C4"/>
        <w:left w:val="dotted" w:sz="4" w:space="29" w:color="4472C4"/>
        <w:bottom w:val="dotted" w:sz="4" w:space="10" w:color="4472C4"/>
        <w:right w:val="dotted" w:sz="4" w:space="29" w:color="4472C4"/>
      </w:pgBorders>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kansha Jain" w:date="2024-03-28T19:43:00Z" w:initials="AJ">
    <w:p>
      <w:r>
        <w:rPr>
          <w:rFonts w:ascii="Liberation Serif" w:hAnsi="Liberation Serif" w:eastAsia="DejaVu Sans" w:cs="DejaVu Sans"/>
          <w:kern w:val="0"/>
          <w:szCs w:val="24"/>
          <w:lang w:val="en-US" w:eastAsia="en-US" w:bidi="en-US"/>
        </w:rPr>
        <w:t xml:space="preserve">Yet to be decided </w:t>
      </w:r>
    </w:p>
  </w:comment>
  <w:comment w:id="1" w:author="Akansha Jain" w:date="2024-03-21T18:47:00Z" w:initials="AJ">
    <w:p>
      <w:r>
        <w:rPr>
          <w:rFonts w:ascii="Liberation Serif" w:hAnsi="Liberation Serif" w:eastAsia="DejaVu Sans" w:cs="DejaVu Sans"/>
          <w:kern w:val="0"/>
          <w:szCs w:val="24"/>
          <w:lang w:val="en-US" w:eastAsia="en-US" w:bidi="en-US"/>
        </w:rPr>
        <w:t xml:space="preserve">Needs to discuss with Team </w:t>
      </w:r>
    </w:p>
    <w:p>
      <w:r>
        <w:rPr>
          <w:rFonts w:ascii="Liberation Serif" w:hAnsi="Liberation Serif" w:eastAsia="DejaVu Sans" w:cs="DejaVu Sans"/>
          <w:kern w:val="0"/>
          <w:szCs w:val="24"/>
          <w:lang w:val="en-US" w:eastAsia="en-US" w:bidi="en-US"/>
        </w:rPr>
      </w:r>
    </w:p>
    <w:p>
      <w:r>
        <w:rPr>
          <w:rFonts w:ascii="Liberation Serif" w:hAnsi="Liberation Serif" w:eastAsia="DejaVu Sans" w:cs="DejaVu Sans"/>
          <w:kern w:val="0"/>
          <w:szCs w:val="24"/>
          <w:lang w:val="en-US" w:eastAsia="en-US" w:bidi="en-US"/>
        </w:rPr>
        <w:t xml:space="preserve">Zapier Integration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0" wp14:anchorId="19161491">
              <wp:simplePos x="0" y="0"/>
              <wp:positionH relativeFrom="column">
                <wp:posOffset>-1270</wp:posOffset>
              </wp:positionH>
              <wp:positionV relativeFrom="paragraph">
                <wp:posOffset>127000</wp:posOffset>
              </wp:positionV>
              <wp:extent cx="6127750" cy="635"/>
              <wp:effectExtent l="0" t="0" r="0" b="0"/>
              <wp:wrapNone/>
              <wp:docPr id="24" name="Straight Connector 1"/>
              <a:graphic xmlns:a="http://schemas.openxmlformats.org/drawingml/2006/main">
                <a:graphicData uri="http://schemas.microsoft.com/office/word/2010/wordprocessingShape">
                  <wps:wsp>
                    <wps:cNvSpPr/>
                    <wps:spPr>
                      <a:xfrm>
                        <a:off x="0" y="0"/>
                        <a:ext cx="61272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0pt" to="482.3pt,10pt" ID="Straight Connector 1" stroked="t" style="position:absolute" wp14:anchorId="19161491">
              <v:stroke color="#4472c4" weight="6480" joinstyle="miter" endcap="flat"/>
              <v:fill o:detectmouseclick="t" on="false"/>
            </v:line>
          </w:pict>
        </mc:Fallback>
      </mc:AlternateContent>
    </w:r>
  </w:p>
  <w:p>
    <w:pPr>
      <w:pStyle w:val="Normal"/>
      <w:spacing w:before="0" w:after="160"/>
      <w:jc w:val="both"/>
      <w:rPr>
        <w:sz w:val="18"/>
        <w:szCs w:val="18"/>
      </w:rPr>
    </w:pPr>
    <w:r>
      <w:rPr>
        <w:sz w:val="18"/>
        <w:szCs w:val="18"/>
      </w:rPr>
      <w:t xml:space="preserve">From Web &amp; Website Design Business Kit by Vrinsoft. All rights reserved. No part of this material may be reproduced, in any form or by any means, without written permission from the publisher. Report piracy to </w:t>
    </w:r>
    <w:r>
      <w:rPr>
        <w:color w:val="2D347F"/>
        <w:sz w:val="18"/>
        <w:szCs w:val="18"/>
      </w:rPr>
      <w:t>sales@vrinsofts.com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40">
          <wp:simplePos x="0" y="0"/>
          <wp:positionH relativeFrom="column">
            <wp:posOffset>-280035</wp:posOffset>
          </wp:positionH>
          <wp:positionV relativeFrom="paragraph">
            <wp:posOffset>-201295</wp:posOffset>
          </wp:positionV>
          <wp:extent cx="1503680" cy="574675"/>
          <wp:effectExtent l="0" t="0" r="0" b="0"/>
          <wp:wrapTight wrapText="bothSides">
            <wp:wrapPolygon edited="0">
              <wp:start x="-64" y="0"/>
              <wp:lineTo x="-64" y="700"/>
              <wp:lineTo x="1309" y="11411"/>
              <wp:lineTo x="487" y="14982"/>
              <wp:lineTo x="1860" y="19981"/>
              <wp:lineTo x="5153" y="20695"/>
              <wp:lineTo x="20241" y="20695"/>
              <wp:lineTo x="21339" y="13554"/>
              <wp:lineTo x="21339" y="4984"/>
              <wp:lineTo x="5699" y="0"/>
              <wp:lineTo x="-64" y="0"/>
            </wp:wrapPolygon>
          </wp:wrapTight>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1"/>
                  <a:stretch>
                    <a:fillRect/>
                  </a:stretch>
                </pic:blipFill>
                <pic:spPr bwMode="auto">
                  <a:xfrm>
                    <a:off x="0" y="0"/>
                    <a:ext cx="1503680" cy="574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54" w:hanging="284"/>
      </w:pPr>
      <w:rPr>
        <w:rFonts w:ascii="Symbol" w:hAnsi="Symbol" w:cs="Symbol" w:hint="default"/>
      </w:rPr>
    </w:lvl>
    <w:lvl w:ilvl="1">
      <w:start w:val="1"/>
      <w:numFmt w:val="bullet"/>
      <w:lvlText w:val="o"/>
      <w:lvlJc w:val="left"/>
      <w:pPr>
        <w:tabs>
          <w:tab w:val="num" w:pos="0"/>
        </w:tabs>
        <w:ind w:left="737" w:hanging="283"/>
      </w:pPr>
      <w:rPr>
        <w:rFonts w:ascii="Courier New" w:hAnsi="Courier New" w:cs="Courier New" w:hint="default"/>
      </w:rPr>
    </w:lvl>
    <w:lvl w:ilvl="2">
      <w:start w:val="1"/>
      <w:numFmt w:val="bullet"/>
      <w:lvlText w:val=""/>
      <w:lvlJc w:val="left"/>
      <w:pPr>
        <w:tabs>
          <w:tab w:val="num" w:pos="0"/>
        </w:tabs>
        <w:ind w:left="964" w:hanging="227"/>
      </w:pPr>
      <w:rPr>
        <w:rFonts w:ascii="Wingdings" w:hAnsi="Wingdings" w:cs="Wingdings" w:hint="default"/>
      </w:rPr>
    </w:lvl>
    <w:lvl w:ilvl="3">
      <w:start w:val="1"/>
      <w:numFmt w:val="bullet"/>
      <w:lvlText w:val=""/>
      <w:lvlJc w:val="left"/>
      <w:pPr>
        <w:tabs>
          <w:tab w:val="num" w:pos="0"/>
        </w:tabs>
        <w:ind w:left="1191" w:hanging="227"/>
      </w:pPr>
      <w:rPr>
        <w:rFonts w:ascii="Symbol" w:hAnsi="Symbol" w:cs="Symbol" w:hint="default"/>
      </w:rPr>
    </w:lvl>
    <w:lvl w:ilvl="4">
      <w:start w:val="1"/>
      <w:numFmt w:val="bullet"/>
      <w:lvlText w:val="o"/>
      <w:lvlJc w:val="left"/>
      <w:pPr>
        <w:tabs>
          <w:tab w:val="num" w:pos="0"/>
        </w:tabs>
        <w:ind w:left="1474" w:hanging="283"/>
      </w:pPr>
      <w:rPr>
        <w:rFonts w:ascii="Courier New" w:hAnsi="Courier New" w:cs="Courier New" w:hint="default"/>
      </w:rPr>
    </w:lvl>
    <w:lvl w:ilvl="5">
      <w:start w:val="1"/>
      <w:numFmt w:val="bullet"/>
      <w:lvlText w:val=""/>
      <w:lvlJc w:val="left"/>
      <w:pPr>
        <w:tabs>
          <w:tab w:val="num" w:pos="0"/>
        </w:tabs>
        <w:ind w:left="1701" w:hanging="227"/>
      </w:pPr>
      <w:rPr>
        <w:rFonts w:ascii="Wingdings" w:hAnsi="Wingdings" w:cs="Wingdings" w:hint="default"/>
      </w:rPr>
    </w:lvl>
    <w:lvl w:ilvl="6">
      <w:start w:val="1"/>
      <w:numFmt w:val="bullet"/>
      <w:lvlText w:val=""/>
      <w:lvlJc w:val="left"/>
      <w:pPr>
        <w:tabs>
          <w:tab w:val="num" w:pos="0"/>
        </w:tabs>
        <w:ind w:left="1985" w:hanging="284"/>
      </w:pPr>
      <w:rPr>
        <w:rFonts w:ascii="Symbol" w:hAnsi="Symbol" w:cs="Symbol" w:hint="default"/>
      </w:rPr>
    </w:lvl>
    <w:lvl w:ilvl="7">
      <w:start w:val="1"/>
      <w:numFmt w:val="bullet"/>
      <w:lvlText w:val="o"/>
      <w:lvlJc w:val="left"/>
      <w:pPr>
        <w:tabs>
          <w:tab w:val="num" w:pos="0"/>
        </w:tabs>
        <w:ind w:left="2268" w:hanging="283"/>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3fef"/>
    <w:pPr>
      <w:widowControl/>
      <w:bidi w:val="0"/>
      <w:spacing w:lineRule="auto" w:line="259" w:before="0" w:after="160"/>
      <w:jc w:val="left"/>
    </w:pPr>
    <w:rPr>
      <w:rFonts w:ascii="Cambria" w:hAnsi="Cambria" w:eastAsia="Calibri" w:cs="" w:cstheme="minorBidi" w:eastAsiaTheme="minorHAnsi"/>
      <w:color w:val="auto"/>
      <w:kern w:val="2"/>
      <w:sz w:val="24"/>
      <w:szCs w:val="22"/>
      <w:lang w:val="en-IN" w:eastAsia="en-US" w:bidi="ar-SA"/>
      <w14:ligatures w14:val="standardContextual"/>
    </w:rPr>
  </w:style>
  <w:style w:type="paragraph" w:styleId="Heading1">
    <w:name w:val="Heading 1"/>
    <w:basedOn w:val="Normal"/>
    <w:next w:val="Normal"/>
    <w:link w:val="Heading1Char"/>
    <w:uiPriority w:val="99"/>
    <w:qFormat/>
    <w:rsid w:val="003569a0"/>
    <w:pPr>
      <w:keepNext w:val="true"/>
      <w:keepLines/>
      <w:spacing w:before="240" w:after="0"/>
      <w:outlineLvl w:val="0"/>
    </w:pPr>
    <w:rPr>
      <w:rFonts w:eastAsia="" w:cs="" w:cstheme="majorBidi" w:eastAsiaTheme="majorEastAsia"/>
      <w:color w:val="2F5496" w:themeColor="accent1" w:themeShade="bf"/>
      <w:sz w:val="36"/>
      <w:szCs w:val="32"/>
    </w:rPr>
  </w:style>
  <w:style w:type="paragraph" w:styleId="Heading2">
    <w:name w:val="Heading 2"/>
    <w:basedOn w:val="Normal"/>
    <w:next w:val="Normal"/>
    <w:link w:val="Heading2Char"/>
    <w:uiPriority w:val="9"/>
    <w:unhideWhenUsed/>
    <w:qFormat/>
    <w:rsid w:val="003a62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d15a4"/>
    <w:pPr>
      <w:keepNext w:val="true"/>
      <w:keepLines/>
      <w:spacing w:before="40" w:after="0"/>
      <w:outlineLvl w:val="2"/>
    </w:pPr>
    <w:rPr>
      <w:rFonts w:eastAsia="" w:cs="" w:cstheme="majorBidi" w:eastAsiaTheme="majorEastAsia"/>
      <w:color w:val="1F3763" w:themeColor="accent1" w:themeShade="7f"/>
      <w:sz w:val="36"/>
      <w:szCs w:val="24"/>
    </w:rPr>
  </w:style>
  <w:style w:type="character" w:styleId="DefaultParagraphFont" w:default="1">
    <w:name w:val="Default Paragraph Font"/>
    <w:uiPriority w:val="1"/>
    <w:semiHidden/>
    <w:unhideWhenUsed/>
    <w:qFormat/>
    <w:rPr/>
  </w:style>
  <w:style w:type="character" w:styleId="Style1Char" w:customStyle="1">
    <w:name w:val="Style1 Char"/>
    <w:basedOn w:val="Heading1Char"/>
    <w:link w:val="Style1"/>
    <w:qFormat/>
    <w:rsid w:val="000f2c90"/>
    <w:rPr>
      <w:rFonts w:ascii="Cambria" w:hAnsi="Cambria" w:eastAsia="SimSun" w:cs="Times New Roman"/>
      <w:b/>
      <w:bCs/>
      <w:color w:val="366091"/>
      <w:sz w:val="36"/>
      <w:szCs w:val="28"/>
      <w:lang w:eastAsia="en-IN"/>
    </w:rPr>
  </w:style>
  <w:style w:type="character" w:styleId="Heading1Char" w:customStyle="1">
    <w:name w:val="Heading 1 Char"/>
    <w:basedOn w:val="DefaultParagraphFont"/>
    <w:link w:val="Heading1"/>
    <w:uiPriority w:val="99"/>
    <w:qFormat/>
    <w:rsid w:val="003569a0"/>
    <w:rPr>
      <w:rFonts w:ascii="Cambria" w:hAnsi="Cambria" w:eastAsia="" w:cs="" w:cstheme="majorBidi" w:eastAsiaTheme="majorEastAsia"/>
      <w:color w:val="2F5496" w:themeColor="accent1" w:themeShade="bf"/>
      <w:sz w:val="36"/>
      <w:szCs w:val="32"/>
    </w:rPr>
  </w:style>
  <w:style w:type="character" w:styleId="NoSpacingChar" w:customStyle="1">
    <w:name w:val="No Spacing Char"/>
    <w:basedOn w:val="DefaultParagraphFont"/>
    <w:link w:val="NoSpacing"/>
    <w:uiPriority w:val="1"/>
    <w:qFormat/>
    <w:rsid w:val="007b3baf"/>
    <w:rPr>
      <w:rFonts w:eastAsia="" w:eastAsiaTheme="minorEastAsia"/>
      <w:kern w:val="0"/>
      <w:lang w:val="en-US"/>
      <w14:ligatures w14:val="none"/>
    </w:rPr>
  </w:style>
  <w:style w:type="character" w:styleId="BodyTextChar" w:customStyle="1">
    <w:name w:val="Body Text Char"/>
    <w:basedOn w:val="DefaultParagraphFont"/>
    <w:link w:val="BodyText"/>
    <w:uiPriority w:val="1"/>
    <w:qFormat/>
    <w:rsid w:val="001f2139"/>
    <w:rPr>
      <w:rFonts w:ascii="Cambria" w:hAnsi="Cambria" w:eastAsia="Cambria" w:cs="Cambria"/>
      <w:kern w:val="0"/>
      <w:sz w:val="24"/>
      <w:szCs w:val="24"/>
      <w:lang w:val="en-US"/>
      <w14:ligatures w14:val="none"/>
    </w:rPr>
  </w:style>
  <w:style w:type="character" w:styleId="HeaderChar" w:customStyle="1">
    <w:name w:val="Header Char"/>
    <w:basedOn w:val="DefaultParagraphFont"/>
    <w:link w:val="Header"/>
    <w:uiPriority w:val="99"/>
    <w:qFormat/>
    <w:rsid w:val="008d6417"/>
    <w:rPr>
      <w:rFonts w:ascii="Cambria" w:hAnsi="Cambria"/>
      <w:sz w:val="24"/>
    </w:rPr>
  </w:style>
  <w:style w:type="character" w:styleId="FooterChar" w:customStyle="1">
    <w:name w:val="Footer Char"/>
    <w:basedOn w:val="DefaultParagraphFont"/>
    <w:link w:val="Footer"/>
    <w:uiPriority w:val="99"/>
    <w:qFormat/>
    <w:rsid w:val="008d6417"/>
    <w:rPr>
      <w:rFonts w:ascii="Cambria" w:hAnsi="Cambria"/>
      <w:sz w:val="24"/>
    </w:rPr>
  </w:style>
  <w:style w:type="character" w:styleId="Normaltextrun" w:customStyle="1">
    <w:name w:val="normaltextrun"/>
    <w:basedOn w:val="DefaultParagraphFont"/>
    <w:qFormat/>
    <w:rsid w:val="00961b3a"/>
    <w:rPr/>
  </w:style>
  <w:style w:type="character" w:styleId="InternetLink">
    <w:name w:val="Hyperlink"/>
    <w:basedOn w:val="DefaultParagraphFont"/>
    <w:uiPriority w:val="99"/>
    <w:unhideWhenUsed/>
    <w:rsid w:val="00c573d3"/>
    <w:rPr>
      <w:color w:val="0563C1" w:themeColor="hyperlink"/>
      <w:u w:val="single"/>
    </w:rPr>
  </w:style>
  <w:style w:type="character" w:styleId="Heading2Char" w:customStyle="1">
    <w:name w:val="Heading 2 Char"/>
    <w:basedOn w:val="DefaultParagraphFont"/>
    <w:link w:val="Heading2"/>
    <w:uiPriority w:val="9"/>
    <w:qFormat/>
    <w:rsid w:val="003a62d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d15a4"/>
    <w:rPr>
      <w:rFonts w:ascii="Cambria" w:hAnsi="Cambria" w:eastAsia="" w:cs="" w:cstheme="majorBidi" w:eastAsiaTheme="majorEastAsia"/>
      <w:color w:val="1F3763" w:themeColor="accent1" w:themeShade="7f"/>
      <w:sz w:val="36"/>
      <w:szCs w:val="24"/>
    </w:rPr>
  </w:style>
  <w:style w:type="character" w:styleId="Uiprovider" w:customStyle="1">
    <w:name w:val="ui-provider"/>
    <w:basedOn w:val="DefaultParagraphFont"/>
    <w:qFormat/>
    <w:rsid w:val="00a255b9"/>
    <w:rPr/>
  </w:style>
  <w:style w:type="character" w:styleId="Strong">
    <w:name w:val="Strong"/>
    <w:basedOn w:val="DefaultParagraphFont"/>
    <w:uiPriority w:val="22"/>
    <w:qFormat/>
    <w:rsid w:val="00f9182d"/>
    <w:rPr>
      <w:b/>
      <w:bCs/>
    </w:rPr>
  </w:style>
  <w:style w:type="character" w:styleId="Annotationreference">
    <w:name w:val="annotation reference"/>
    <w:basedOn w:val="DefaultParagraphFont"/>
    <w:uiPriority w:val="99"/>
    <w:semiHidden/>
    <w:unhideWhenUsed/>
    <w:qFormat/>
    <w:rsid w:val="00fd4161"/>
    <w:rPr>
      <w:sz w:val="16"/>
      <w:szCs w:val="16"/>
    </w:rPr>
  </w:style>
  <w:style w:type="character" w:styleId="CommentTextChar" w:customStyle="1">
    <w:name w:val="Comment Text Char"/>
    <w:basedOn w:val="DefaultParagraphFont"/>
    <w:link w:val="CommentText"/>
    <w:uiPriority w:val="99"/>
    <w:semiHidden/>
    <w:qFormat/>
    <w:rsid w:val="00fd4161"/>
    <w:rPr>
      <w:rFonts w:ascii="Cambria" w:hAnsi="Cambria"/>
      <w:sz w:val="20"/>
      <w:szCs w:val="20"/>
    </w:rPr>
  </w:style>
  <w:style w:type="character" w:styleId="CommentSubjectChar" w:customStyle="1">
    <w:name w:val="Comment Subject Char"/>
    <w:basedOn w:val="CommentTextChar"/>
    <w:link w:val="CommentSubject"/>
    <w:uiPriority w:val="99"/>
    <w:semiHidden/>
    <w:qFormat/>
    <w:rsid w:val="00fd4161"/>
    <w:rPr>
      <w:rFonts w:ascii="Cambria" w:hAnsi="Cambria"/>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1f2139"/>
    <w:pPr>
      <w:widowControl w:val="false"/>
      <w:spacing w:lineRule="auto" w:line="240" w:before="0" w:after="0"/>
    </w:pPr>
    <w:rPr>
      <w:rFonts w:eastAsia="Cambria" w:cs="Cambria"/>
      <w:kern w:val="0"/>
      <w:szCs w:val="24"/>
      <w:lang w:val="en-US"/>
      <w14:ligatures w14:val="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customStyle="1">
    <w:name w:val="Style1"/>
    <w:basedOn w:val="Heading1"/>
    <w:link w:val="Style1Char"/>
    <w:qFormat/>
    <w:rsid w:val="000f2c90"/>
    <w:pPr>
      <w:widowControl w:val="false"/>
      <w:spacing w:lineRule="auto" w:line="271" w:before="480" w:after="0"/>
    </w:pPr>
    <w:rPr>
      <w:rFonts w:eastAsia="SimSun" w:cs="Times New Roman"/>
      <w:b/>
      <w:bCs/>
      <w:color w:val="366091"/>
      <w:szCs w:val="28"/>
      <w:lang w:eastAsia="en-IN"/>
    </w:rPr>
  </w:style>
  <w:style w:type="paragraph" w:styleId="NoSpacing">
    <w:name w:val="No Spacing"/>
    <w:link w:val="NoSpacingChar"/>
    <w:uiPriority w:val="1"/>
    <w:qFormat/>
    <w:rsid w:val="007b3baf"/>
    <w:pPr>
      <w:widowControl/>
      <w:bidi w:val="0"/>
      <w:spacing w:lineRule="auto" w:line="240" w:before="0" w:after="0"/>
      <w:jc w:val="left"/>
    </w:pPr>
    <w:rPr>
      <w:rFonts w:eastAsia="" w:eastAsiaTheme="minorEastAsia" w:ascii="Calibri" w:hAnsi="Calibri" w:cs=""/>
      <w:color w:val="auto"/>
      <w:kern w:val="0"/>
      <w:sz w:val="24"/>
      <w:szCs w:val="22"/>
      <w:lang w:val="en-US" w:eastAsia="en-US" w:bidi="ar-SA"/>
      <w14:ligatures w14:val="none"/>
    </w:rPr>
  </w:style>
  <w:style w:type="paragraph" w:styleId="ListParagraph">
    <w:name w:val="List Paragraph"/>
    <w:basedOn w:val="Normal"/>
    <w:uiPriority w:val="34"/>
    <w:qFormat/>
    <w:rsid w:val="004b241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d64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d6417"/>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c573d3"/>
    <w:pPr>
      <w:spacing w:before="0" w:after="100"/>
    </w:pPr>
    <w:rPr/>
  </w:style>
  <w:style w:type="paragraph" w:styleId="TOCHeading">
    <w:name w:val="TOC Heading"/>
    <w:basedOn w:val="Heading1"/>
    <w:next w:val="Normal"/>
    <w:uiPriority w:val="39"/>
    <w:unhideWhenUsed/>
    <w:qFormat/>
    <w:rsid w:val="00cb1f6f"/>
    <w:pPr/>
    <w:rPr>
      <w:kern w:val="0"/>
      <w:lang w:val="en-US"/>
      <w14:ligatures w14:val="none"/>
    </w:rPr>
  </w:style>
  <w:style w:type="paragraph" w:styleId="Contents3">
    <w:name w:val="TOC 3"/>
    <w:basedOn w:val="Normal"/>
    <w:next w:val="Normal"/>
    <w:autoRedefine/>
    <w:uiPriority w:val="39"/>
    <w:unhideWhenUsed/>
    <w:rsid w:val="00343336"/>
    <w:pPr>
      <w:spacing w:before="0" w:after="100"/>
      <w:ind w:left="480" w:hanging="0"/>
    </w:pPr>
    <w:rPr/>
  </w:style>
  <w:style w:type="paragraph" w:styleId="Annotationtext">
    <w:name w:val="annotation text"/>
    <w:basedOn w:val="Normal"/>
    <w:link w:val="CommentTextChar"/>
    <w:uiPriority w:val="99"/>
    <w:semiHidden/>
    <w:unhideWhenUsed/>
    <w:qFormat/>
    <w:rsid w:val="00fd416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d4161"/>
    <w:pPr/>
    <w:rPr>
      <w:b/>
      <w:bCs/>
    </w:rPr>
  </w:style>
  <w:style w:type="paragraph" w:styleId="Revision">
    <w:name w:val="Revision"/>
    <w:uiPriority w:val="99"/>
    <w:semiHidden/>
    <w:qFormat/>
    <w:rsid w:val="00ea0c65"/>
    <w:pPr>
      <w:widowControl/>
      <w:bidi w:val="0"/>
      <w:spacing w:lineRule="auto" w:line="240" w:before="0" w:after="0"/>
      <w:jc w:val="left"/>
    </w:pPr>
    <w:rPr>
      <w:rFonts w:ascii="Cambria" w:hAnsi="Cambria" w:eastAsia="Calibri" w:cs="" w:cstheme="minorBidi" w:eastAsiaTheme="minorHAnsi"/>
      <w:color w:val="auto"/>
      <w:kern w:val="2"/>
      <w:sz w:val="24"/>
      <w:szCs w:val="22"/>
      <w:lang w:val="en-IN" w:eastAsia="en-US" w:bidi="ar-SA"/>
      <w14:ligatures w14:val="standardContextual"/>
    </w:rPr>
  </w:style>
  <w:style w:type="paragraph" w:styleId="Paragraph" w:customStyle="1">
    <w:name w:val="paragraph"/>
    <w:basedOn w:val="Normal"/>
    <w:qFormat/>
    <w:rsid w:val="005e0d38"/>
    <w:pPr>
      <w:spacing w:lineRule="auto" w:line="240" w:beforeAutospacing="1" w:afterAutospacing="1"/>
    </w:pPr>
    <w:rPr>
      <w:rFonts w:ascii="Times New Roman" w:hAnsi="Times New Roman" w:eastAsia="Times New Roman" w:cs="Times New Roman"/>
      <w:kern w:val="0"/>
      <w:szCs w:val="24"/>
      <w:lang w:val="en-US"/>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03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3">
    <w:name w:val="Grid Table 6 Colorful Accent 3"/>
    <w:basedOn w:val="TableNormal"/>
    <w:uiPriority w:val="51"/>
    <w:rsid w:val="00833b84"/>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4d5d2e"/>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b3d9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d9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fb3d9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b3d9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b3d9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fb3d9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fb3d9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B39D-9631-404A-A6FB-7CB44535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9686</TotalTime>
  <Application>LibreOffice/6.4.7.2$Linux_X86_64 LibreOffice_project/40$Build-2</Application>
  <Pages>19</Pages>
  <Words>4822</Words>
  <Characters>22286</Characters>
  <CharactersWithSpaces>26696</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2023-06-02T05:01:00Z</dcterms:created>
  <dc:creator>Vrinsoft</dc:creator>
  <dc:description/>
  <dc:language>en-IN</dc:language>
  <cp:lastModifiedBy/>
  <dcterms:modified xsi:type="dcterms:W3CDTF">2024-04-05T18:35:03Z</dcterms:modified>
  <cp:revision>992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a6af49eb-d6ba-4ff3-8bd7-13b793460860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